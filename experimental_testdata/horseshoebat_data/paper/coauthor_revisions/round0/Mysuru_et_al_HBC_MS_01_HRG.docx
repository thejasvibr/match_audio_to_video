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C7524" w14:textId="77777777" w:rsidR="003B44CD" w:rsidRPr="008E076E" w:rsidRDefault="009E0DB6">
      <w:pPr>
        <w:pStyle w:val="Title"/>
        <w:rPr>
          <w:lang w:val="en-GB"/>
        </w:rPr>
      </w:pPr>
      <w:r w:rsidRPr="008E076E">
        <w:rPr>
          <w:lang w:val="en-GB"/>
        </w:rPr>
        <w:t>How we studied the horseshoe bat craziness - (DRAFT TITLE)</w:t>
      </w:r>
    </w:p>
    <w:p w14:paraId="3D56BCEC" w14:textId="77777777" w:rsidR="008E076E" w:rsidRPr="008E076E" w:rsidRDefault="008E076E" w:rsidP="008E076E">
      <w:pPr>
        <w:pStyle w:val="Author"/>
        <w:rPr>
          <w:ins w:id="0" w:author="hgoerlitz" w:date="2020-08-13T10:08:00Z"/>
          <w:lang w:val="en-GB"/>
        </w:rPr>
      </w:pPr>
      <w:r w:rsidRPr="008E076E">
        <w:rPr>
          <w:lang w:val="en-GB"/>
        </w:rPr>
        <w:t>Neetash MR</w:t>
      </w:r>
      <w:ins w:id="1" w:author="hgoerlitz" w:date="2020-08-13T10:08:00Z">
        <w:r w:rsidRPr="008E076E">
          <w:rPr>
            <w:lang w:val="en-GB"/>
          </w:rPr>
          <w:t>*</w:t>
        </w:r>
      </w:ins>
      <w:r w:rsidRPr="008E076E">
        <w:rPr>
          <w:lang w:val="en-GB"/>
        </w:rPr>
        <w:t>, Thejasvi Beleyur</w:t>
      </w:r>
      <w:ins w:id="2" w:author="hgoerlitz" w:date="2020-08-13T10:08:00Z">
        <w:r w:rsidRPr="008E076E">
          <w:rPr>
            <w:lang w:val="en-GB"/>
          </w:rPr>
          <w:t>*</w:t>
        </w:r>
      </w:ins>
      <w:r w:rsidRPr="008E076E">
        <w:rPr>
          <w:lang w:val="en-GB"/>
        </w:rPr>
        <w:t xml:space="preserve">, Aditya </w:t>
      </w:r>
      <w:proofErr w:type="gramStart"/>
      <w:r w:rsidRPr="008E076E">
        <w:rPr>
          <w:lang w:val="en-GB"/>
        </w:rPr>
        <w:t>Krishna</w:t>
      </w:r>
      <w:ins w:id="3" w:author="hgoerlitz" w:date="2020-08-13T10:08:00Z">
        <w:r w:rsidRPr="008E076E">
          <w:rPr>
            <w:lang w:val="en-GB"/>
          </w:rPr>
          <w:t>(</w:t>
        </w:r>
        <w:proofErr w:type="gramEnd"/>
        <w:r w:rsidRPr="008E076E">
          <w:rPr>
            <w:lang w:val="en-GB"/>
          </w:rPr>
          <w:t>*)</w:t>
        </w:r>
      </w:ins>
      <w:r w:rsidRPr="008E076E">
        <w:rPr>
          <w:lang w:val="en-GB"/>
        </w:rPr>
        <w:t>, Holger R Goerlitz</w:t>
      </w:r>
    </w:p>
    <w:p w14:paraId="439A7137" w14:textId="77777777" w:rsidR="008E076E" w:rsidRPr="008E076E" w:rsidRDefault="008E076E" w:rsidP="008E076E">
      <w:pPr>
        <w:pStyle w:val="BodyText"/>
        <w:rPr>
          <w:lang w:val="en-GB"/>
          <w:rPrChange w:id="4" w:author="hgoerlitz" w:date="2020-08-13T10:08:00Z">
            <w:rPr/>
          </w:rPrChange>
        </w:rPr>
        <w:pPrChange w:id="5" w:author="hgoerlitz" w:date="2020-08-13T10:08:00Z">
          <w:pPr>
            <w:pStyle w:val="Author"/>
          </w:pPr>
        </w:pPrChange>
      </w:pPr>
      <w:ins w:id="6" w:author="hgoerlitz" w:date="2020-08-13T10:08:00Z">
        <w:r w:rsidRPr="008E076E">
          <w:rPr>
            <w:lang w:val="en-GB"/>
          </w:rPr>
          <w:t>*: contributed equally [you decide about author sequence and contribution]</w:t>
        </w:r>
      </w:ins>
    </w:p>
    <w:p w14:paraId="16F62FC3" w14:textId="77777777" w:rsidR="003B44CD" w:rsidRPr="008E076E" w:rsidRDefault="009E0DB6">
      <w:pPr>
        <w:pStyle w:val="Date"/>
        <w:rPr>
          <w:lang w:val="en-GB"/>
        </w:rPr>
      </w:pPr>
      <w:r w:rsidRPr="008E076E">
        <w:rPr>
          <w:lang w:val="en-GB"/>
        </w:rPr>
        <w:t xml:space="preserve">Last </w:t>
      </w:r>
      <w:proofErr w:type="gramStart"/>
      <w:r w:rsidRPr="008E076E">
        <w:rPr>
          <w:lang w:val="en-GB"/>
        </w:rPr>
        <w:t>Updated :</w:t>
      </w:r>
      <w:proofErr w:type="gramEnd"/>
      <w:r w:rsidRPr="008E076E">
        <w:rPr>
          <w:lang w:val="en-GB"/>
        </w:rPr>
        <w:t xml:space="preserve"> 2020-08-12</w:t>
      </w:r>
    </w:p>
    <w:p w14:paraId="7D930B13" w14:textId="77777777" w:rsidR="003B44CD" w:rsidRPr="008E076E" w:rsidRDefault="009E0DB6">
      <w:pPr>
        <w:pStyle w:val="Abstract"/>
        <w:rPr>
          <w:lang w:val="en-GB"/>
        </w:rPr>
      </w:pPr>
      <w:r w:rsidRPr="008E076E">
        <w:rPr>
          <w:lang w:val="en-GB"/>
        </w:rPr>
        <w:t xml:space="preserve">Lorem ipsum </w:t>
      </w:r>
      <w:proofErr w:type="spellStart"/>
      <w:r w:rsidRPr="008E076E">
        <w:rPr>
          <w:lang w:val="en-GB"/>
        </w:rPr>
        <w:t>dolor</w:t>
      </w:r>
      <w:proofErr w:type="spellEnd"/>
      <w:r w:rsidRPr="008E076E">
        <w:rPr>
          <w:lang w:val="en-GB"/>
        </w:rPr>
        <w:t xml:space="preserve"> sit </w:t>
      </w:r>
      <w:proofErr w:type="spellStart"/>
      <w:r w:rsidRPr="008E076E">
        <w:rPr>
          <w:lang w:val="en-GB"/>
        </w:rPr>
        <w:t>amet</w:t>
      </w:r>
      <w:proofErr w:type="spellEnd"/>
      <w:r w:rsidRPr="008E076E">
        <w:rPr>
          <w:lang w:val="en-GB"/>
        </w:rPr>
        <w:t xml:space="preserve">, </w:t>
      </w:r>
      <w:proofErr w:type="spellStart"/>
      <w:r w:rsidRPr="008E076E">
        <w:rPr>
          <w:lang w:val="en-GB"/>
        </w:rPr>
        <w:t>consectetur</w:t>
      </w:r>
      <w:proofErr w:type="spellEnd"/>
      <w:r w:rsidRPr="008E076E">
        <w:rPr>
          <w:lang w:val="en-GB"/>
        </w:rPr>
        <w:t xml:space="preserve"> </w:t>
      </w:r>
      <w:proofErr w:type="spellStart"/>
      <w:r w:rsidRPr="008E076E">
        <w:rPr>
          <w:lang w:val="en-GB"/>
        </w:rPr>
        <w:t>adipiscing</w:t>
      </w:r>
      <w:proofErr w:type="spellEnd"/>
      <w:r w:rsidRPr="008E076E">
        <w:rPr>
          <w:lang w:val="en-GB"/>
        </w:rPr>
        <w:t xml:space="preserve"> </w:t>
      </w:r>
      <w:proofErr w:type="spellStart"/>
      <w:r w:rsidRPr="008E076E">
        <w:rPr>
          <w:lang w:val="en-GB"/>
        </w:rPr>
        <w:t>elit</w:t>
      </w:r>
      <w:proofErr w:type="spellEnd"/>
      <w:r w:rsidRPr="008E076E">
        <w:rPr>
          <w:lang w:val="en-GB"/>
        </w:rPr>
        <w:t xml:space="preserve">. </w:t>
      </w:r>
      <w:proofErr w:type="spellStart"/>
      <w:r w:rsidRPr="008E076E">
        <w:rPr>
          <w:lang w:val="en-GB"/>
        </w:rPr>
        <w:t>Sed</w:t>
      </w:r>
      <w:proofErr w:type="spellEnd"/>
      <w:r w:rsidRPr="008E076E">
        <w:rPr>
          <w:lang w:val="en-GB"/>
        </w:rPr>
        <w:t xml:space="preserve"> </w:t>
      </w:r>
      <w:proofErr w:type="spellStart"/>
      <w:r w:rsidRPr="008E076E">
        <w:rPr>
          <w:lang w:val="en-GB"/>
        </w:rPr>
        <w:t>accumsan</w:t>
      </w:r>
      <w:proofErr w:type="spellEnd"/>
      <w:r w:rsidRPr="008E076E">
        <w:rPr>
          <w:lang w:val="en-GB"/>
        </w:rPr>
        <w:t xml:space="preserve"> </w:t>
      </w:r>
      <w:proofErr w:type="spellStart"/>
      <w:r w:rsidRPr="008E076E">
        <w:rPr>
          <w:lang w:val="en-GB"/>
        </w:rPr>
        <w:t>sem</w:t>
      </w:r>
      <w:proofErr w:type="spellEnd"/>
      <w:r w:rsidRPr="008E076E">
        <w:rPr>
          <w:lang w:val="en-GB"/>
        </w:rPr>
        <w:t xml:space="preserve"> </w:t>
      </w:r>
      <w:proofErr w:type="spellStart"/>
      <w:r w:rsidRPr="008E076E">
        <w:rPr>
          <w:lang w:val="en-GB"/>
        </w:rPr>
        <w:t>arcu</w:t>
      </w:r>
      <w:proofErr w:type="spellEnd"/>
      <w:r w:rsidRPr="008E076E">
        <w:rPr>
          <w:lang w:val="en-GB"/>
        </w:rPr>
        <w:t xml:space="preserve">, a </w:t>
      </w:r>
      <w:proofErr w:type="spellStart"/>
      <w:r w:rsidRPr="008E076E">
        <w:rPr>
          <w:lang w:val="en-GB"/>
        </w:rPr>
        <w:t>mattis</w:t>
      </w:r>
      <w:proofErr w:type="spellEnd"/>
      <w:r w:rsidRPr="008E076E">
        <w:rPr>
          <w:lang w:val="en-GB"/>
        </w:rPr>
        <w:t xml:space="preserve"> </w:t>
      </w:r>
      <w:proofErr w:type="spellStart"/>
      <w:r w:rsidRPr="008E076E">
        <w:rPr>
          <w:lang w:val="en-GB"/>
        </w:rPr>
        <w:t>purus</w:t>
      </w:r>
      <w:proofErr w:type="spellEnd"/>
      <w:r w:rsidRPr="008E076E">
        <w:rPr>
          <w:lang w:val="en-GB"/>
        </w:rPr>
        <w:t xml:space="preserve"> </w:t>
      </w:r>
      <w:proofErr w:type="spellStart"/>
      <w:r w:rsidRPr="008E076E">
        <w:rPr>
          <w:lang w:val="en-GB"/>
        </w:rPr>
        <w:t>luctus</w:t>
      </w:r>
      <w:proofErr w:type="spellEnd"/>
      <w:r w:rsidRPr="008E076E">
        <w:rPr>
          <w:lang w:val="en-GB"/>
        </w:rPr>
        <w:t xml:space="preserve"> </w:t>
      </w:r>
      <w:proofErr w:type="spellStart"/>
      <w:r w:rsidRPr="008E076E">
        <w:rPr>
          <w:lang w:val="en-GB"/>
        </w:rPr>
        <w:t>ut.</w:t>
      </w:r>
      <w:proofErr w:type="spellEnd"/>
      <w:r w:rsidRPr="008E076E">
        <w:rPr>
          <w:lang w:val="en-GB"/>
        </w:rPr>
        <w:t xml:space="preserve"> Cras </w:t>
      </w:r>
      <w:proofErr w:type="spellStart"/>
      <w:r w:rsidRPr="008E076E">
        <w:rPr>
          <w:lang w:val="en-GB"/>
        </w:rPr>
        <w:t>nibh</w:t>
      </w:r>
      <w:proofErr w:type="spellEnd"/>
      <w:r w:rsidRPr="008E076E">
        <w:rPr>
          <w:lang w:val="en-GB"/>
        </w:rPr>
        <w:t xml:space="preserve"> </w:t>
      </w:r>
      <w:proofErr w:type="spellStart"/>
      <w:r w:rsidRPr="008E076E">
        <w:rPr>
          <w:lang w:val="en-GB"/>
        </w:rPr>
        <w:t>mauris</w:t>
      </w:r>
      <w:proofErr w:type="spellEnd"/>
      <w:r w:rsidRPr="008E076E">
        <w:rPr>
          <w:lang w:val="en-GB"/>
        </w:rPr>
        <w:t xml:space="preserve">, </w:t>
      </w:r>
      <w:proofErr w:type="spellStart"/>
      <w:r w:rsidRPr="008E076E">
        <w:rPr>
          <w:lang w:val="en-GB"/>
        </w:rPr>
        <w:t>vulputate</w:t>
      </w:r>
      <w:proofErr w:type="spellEnd"/>
      <w:r w:rsidRPr="008E076E">
        <w:rPr>
          <w:lang w:val="en-GB"/>
        </w:rPr>
        <w:t xml:space="preserve"> a pharetra </w:t>
      </w:r>
      <w:proofErr w:type="spellStart"/>
      <w:r w:rsidRPr="008E076E">
        <w:rPr>
          <w:lang w:val="en-GB"/>
        </w:rPr>
        <w:t>sed</w:t>
      </w:r>
      <w:proofErr w:type="spellEnd"/>
      <w:r w:rsidRPr="008E076E">
        <w:rPr>
          <w:lang w:val="en-GB"/>
        </w:rPr>
        <w:t xml:space="preserve">, </w:t>
      </w:r>
      <w:proofErr w:type="spellStart"/>
      <w:r w:rsidRPr="008E076E">
        <w:rPr>
          <w:lang w:val="en-GB"/>
        </w:rPr>
        <w:t>ultricies</w:t>
      </w:r>
      <w:proofErr w:type="spellEnd"/>
      <w:r w:rsidRPr="008E076E">
        <w:rPr>
          <w:lang w:val="en-GB"/>
        </w:rPr>
        <w:t xml:space="preserve"> </w:t>
      </w:r>
      <w:proofErr w:type="spellStart"/>
      <w:r w:rsidRPr="008E076E">
        <w:rPr>
          <w:lang w:val="en-GB"/>
        </w:rPr>
        <w:t>eget</w:t>
      </w:r>
      <w:proofErr w:type="spellEnd"/>
      <w:r w:rsidRPr="008E076E">
        <w:rPr>
          <w:lang w:val="en-GB"/>
        </w:rPr>
        <w:t xml:space="preserve"> </w:t>
      </w:r>
      <w:proofErr w:type="spellStart"/>
      <w:r w:rsidRPr="008E076E">
        <w:rPr>
          <w:lang w:val="en-GB"/>
        </w:rPr>
        <w:t>tellus</w:t>
      </w:r>
      <w:proofErr w:type="spellEnd"/>
      <w:r w:rsidRPr="008E076E">
        <w:rPr>
          <w:lang w:val="en-GB"/>
        </w:rPr>
        <w:t xml:space="preserve">. Cras </w:t>
      </w:r>
      <w:proofErr w:type="spellStart"/>
      <w:r w:rsidRPr="008E076E">
        <w:rPr>
          <w:lang w:val="en-GB"/>
        </w:rPr>
        <w:t>euismod</w:t>
      </w:r>
      <w:proofErr w:type="spellEnd"/>
      <w:r w:rsidRPr="008E076E">
        <w:rPr>
          <w:lang w:val="en-GB"/>
        </w:rPr>
        <w:t xml:space="preserve"> sit </w:t>
      </w:r>
      <w:proofErr w:type="spellStart"/>
      <w:r w:rsidRPr="008E076E">
        <w:rPr>
          <w:lang w:val="en-GB"/>
        </w:rPr>
        <w:t>amet</w:t>
      </w:r>
      <w:proofErr w:type="spellEnd"/>
      <w:r w:rsidRPr="008E076E">
        <w:rPr>
          <w:lang w:val="en-GB"/>
        </w:rPr>
        <w:t xml:space="preserve"> </w:t>
      </w:r>
      <w:proofErr w:type="spellStart"/>
      <w:r w:rsidRPr="008E076E">
        <w:rPr>
          <w:lang w:val="en-GB"/>
        </w:rPr>
        <w:t>mauris</w:t>
      </w:r>
      <w:proofErr w:type="spellEnd"/>
      <w:r w:rsidRPr="008E076E">
        <w:rPr>
          <w:lang w:val="en-GB"/>
        </w:rPr>
        <w:t xml:space="preserve"> </w:t>
      </w:r>
      <w:proofErr w:type="spellStart"/>
      <w:r w:rsidRPr="008E076E">
        <w:rPr>
          <w:lang w:val="en-GB"/>
        </w:rPr>
        <w:t>nec</w:t>
      </w:r>
      <w:proofErr w:type="spellEnd"/>
      <w:r w:rsidRPr="008E076E">
        <w:rPr>
          <w:lang w:val="en-GB"/>
        </w:rPr>
        <w:t xml:space="preserve"> </w:t>
      </w:r>
      <w:proofErr w:type="spellStart"/>
      <w:r w:rsidRPr="008E076E">
        <w:rPr>
          <w:lang w:val="en-GB"/>
        </w:rPr>
        <w:t>sollicitudin</w:t>
      </w:r>
      <w:proofErr w:type="spellEnd"/>
      <w:r w:rsidRPr="008E076E">
        <w:rPr>
          <w:lang w:val="en-GB"/>
        </w:rPr>
        <w:t xml:space="preserve">. </w:t>
      </w:r>
      <w:proofErr w:type="spellStart"/>
      <w:r w:rsidRPr="008E076E">
        <w:rPr>
          <w:lang w:val="en-GB"/>
        </w:rPr>
        <w:t>Aliquam</w:t>
      </w:r>
      <w:proofErr w:type="spellEnd"/>
      <w:r w:rsidRPr="008E076E">
        <w:rPr>
          <w:lang w:val="en-GB"/>
        </w:rPr>
        <w:t xml:space="preserve"> </w:t>
      </w:r>
      <w:proofErr w:type="spellStart"/>
      <w:r w:rsidRPr="008E076E">
        <w:rPr>
          <w:lang w:val="en-GB"/>
        </w:rPr>
        <w:t>sodales</w:t>
      </w:r>
      <w:proofErr w:type="spellEnd"/>
      <w:r w:rsidRPr="008E076E">
        <w:rPr>
          <w:lang w:val="en-GB"/>
        </w:rPr>
        <w:t xml:space="preserve"> </w:t>
      </w:r>
      <w:proofErr w:type="spellStart"/>
      <w:r w:rsidRPr="008E076E">
        <w:rPr>
          <w:lang w:val="en-GB"/>
        </w:rPr>
        <w:t>diam</w:t>
      </w:r>
      <w:proofErr w:type="spellEnd"/>
      <w:r w:rsidRPr="008E076E">
        <w:rPr>
          <w:lang w:val="en-GB"/>
        </w:rPr>
        <w:t xml:space="preserve"> </w:t>
      </w:r>
      <w:proofErr w:type="spellStart"/>
      <w:r w:rsidRPr="008E076E">
        <w:rPr>
          <w:lang w:val="en-GB"/>
        </w:rPr>
        <w:t>eu</w:t>
      </w:r>
      <w:proofErr w:type="spellEnd"/>
      <w:r w:rsidRPr="008E076E">
        <w:rPr>
          <w:lang w:val="en-GB"/>
        </w:rPr>
        <w:t xml:space="preserve"> </w:t>
      </w:r>
      <w:proofErr w:type="spellStart"/>
      <w:r w:rsidRPr="008E076E">
        <w:rPr>
          <w:lang w:val="en-GB"/>
        </w:rPr>
        <w:t>est</w:t>
      </w:r>
      <w:proofErr w:type="spellEnd"/>
      <w:r w:rsidRPr="008E076E">
        <w:rPr>
          <w:lang w:val="en-GB"/>
        </w:rPr>
        <w:t xml:space="preserve"> </w:t>
      </w:r>
      <w:proofErr w:type="spellStart"/>
      <w:r w:rsidRPr="008E076E">
        <w:rPr>
          <w:lang w:val="en-GB"/>
        </w:rPr>
        <w:t>posuere</w:t>
      </w:r>
      <w:proofErr w:type="spellEnd"/>
      <w:r w:rsidRPr="008E076E">
        <w:rPr>
          <w:lang w:val="en-GB"/>
        </w:rPr>
        <w:t xml:space="preserve">, </w:t>
      </w:r>
      <w:proofErr w:type="spellStart"/>
      <w:r w:rsidRPr="008E076E">
        <w:rPr>
          <w:lang w:val="en-GB"/>
        </w:rPr>
        <w:t>ut</w:t>
      </w:r>
      <w:proofErr w:type="spellEnd"/>
      <w:r w:rsidRPr="008E076E">
        <w:rPr>
          <w:lang w:val="en-GB"/>
        </w:rPr>
        <w:t xml:space="preserve"> </w:t>
      </w:r>
      <w:proofErr w:type="spellStart"/>
      <w:r w:rsidRPr="008E076E">
        <w:rPr>
          <w:lang w:val="en-GB"/>
        </w:rPr>
        <w:t>posuere</w:t>
      </w:r>
      <w:proofErr w:type="spellEnd"/>
      <w:r w:rsidRPr="008E076E">
        <w:rPr>
          <w:lang w:val="en-GB"/>
        </w:rPr>
        <w:t xml:space="preserve"> </w:t>
      </w:r>
      <w:proofErr w:type="spellStart"/>
      <w:r w:rsidRPr="008E076E">
        <w:rPr>
          <w:lang w:val="en-GB"/>
        </w:rPr>
        <w:t>nunc</w:t>
      </w:r>
      <w:proofErr w:type="spellEnd"/>
      <w:r w:rsidRPr="008E076E">
        <w:rPr>
          <w:lang w:val="en-GB"/>
        </w:rPr>
        <w:t xml:space="preserve"> </w:t>
      </w:r>
      <w:proofErr w:type="spellStart"/>
      <w:r w:rsidRPr="008E076E">
        <w:rPr>
          <w:lang w:val="en-GB"/>
        </w:rPr>
        <w:t>sagittis</w:t>
      </w:r>
      <w:proofErr w:type="spellEnd"/>
      <w:r w:rsidRPr="008E076E">
        <w:rPr>
          <w:lang w:val="en-GB"/>
        </w:rPr>
        <w:t xml:space="preserve">. In lacinia </w:t>
      </w:r>
      <w:proofErr w:type="spellStart"/>
      <w:r w:rsidRPr="008E076E">
        <w:rPr>
          <w:lang w:val="en-GB"/>
        </w:rPr>
        <w:t>ornare</w:t>
      </w:r>
      <w:proofErr w:type="spellEnd"/>
      <w:r w:rsidRPr="008E076E">
        <w:rPr>
          <w:lang w:val="en-GB"/>
        </w:rPr>
        <w:t xml:space="preserve"> nisi at </w:t>
      </w:r>
      <w:proofErr w:type="spellStart"/>
      <w:r w:rsidRPr="008E076E">
        <w:rPr>
          <w:lang w:val="en-GB"/>
        </w:rPr>
        <w:t>efficitur</w:t>
      </w:r>
      <w:proofErr w:type="spellEnd"/>
      <w:r w:rsidRPr="008E076E">
        <w:rPr>
          <w:lang w:val="en-GB"/>
        </w:rPr>
        <w:t xml:space="preserve">. </w:t>
      </w:r>
      <w:proofErr w:type="spellStart"/>
      <w:r w:rsidRPr="008E076E">
        <w:rPr>
          <w:lang w:val="en-GB"/>
        </w:rPr>
        <w:t>Donec</w:t>
      </w:r>
      <w:proofErr w:type="spellEnd"/>
      <w:r w:rsidRPr="008E076E">
        <w:rPr>
          <w:lang w:val="en-GB"/>
        </w:rPr>
        <w:t xml:space="preserve"> tempus </w:t>
      </w:r>
      <w:proofErr w:type="spellStart"/>
      <w:r w:rsidRPr="008E076E">
        <w:rPr>
          <w:lang w:val="en-GB"/>
        </w:rPr>
        <w:t>sodales</w:t>
      </w:r>
      <w:proofErr w:type="spellEnd"/>
      <w:r w:rsidRPr="008E076E">
        <w:rPr>
          <w:lang w:val="en-GB"/>
        </w:rPr>
        <w:t xml:space="preserve"> lorem, sit </w:t>
      </w:r>
      <w:proofErr w:type="spellStart"/>
      <w:r w:rsidRPr="008E076E">
        <w:rPr>
          <w:lang w:val="en-GB"/>
        </w:rPr>
        <w:t>amet</w:t>
      </w:r>
      <w:proofErr w:type="spellEnd"/>
      <w:r w:rsidRPr="008E076E">
        <w:rPr>
          <w:lang w:val="en-GB"/>
        </w:rPr>
        <w:t xml:space="preserve"> </w:t>
      </w:r>
      <w:proofErr w:type="spellStart"/>
      <w:r w:rsidRPr="008E076E">
        <w:rPr>
          <w:lang w:val="en-GB"/>
        </w:rPr>
        <w:t>sodales</w:t>
      </w:r>
      <w:proofErr w:type="spellEnd"/>
      <w:r w:rsidRPr="008E076E">
        <w:rPr>
          <w:lang w:val="en-GB"/>
        </w:rPr>
        <w:t xml:space="preserve"> </w:t>
      </w:r>
      <w:proofErr w:type="spellStart"/>
      <w:r w:rsidRPr="008E076E">
        <w:rPr>
          <w:lang w:val="en-GB"/>
        </w:rPr>
        <w:t>quam</w:t>
      </w:r>
      <w:proofErr w:type="spellEnd"/>
      <w:r w:rsidRPr="008E076E">
        <w:rPr>
          <w:lang w:val="en-GB"/>
        </w:rPr>
        <w:t xml:space="preserve"> dictum ac. </w:t>
      </w:r>
      <w:proofErr w:type="spellStart"/>
      <w:r w:rsidRPr="008E076E">
        <w:rPr>
          <w:lang w:val="en-GB"/>
        </w:rPr>
        <w:t>Aliquam</w:t>
      </w:r>
      <w:proofErr w:type="spellEnd"/>
      <w:r w:rsidRPr="008E076E">
        <w:rPr>
          <w:lang w:val="en-GB"/>
        </w:rPr>
        <w:t xml:space="preserve"> </w:t>
      </w:r>
      <w:proofErr w:type="spellStart"/>
      <w:r w:rsidRPr="008E076E">
        <w:rPr>
          <w:lang w:val="en-GB"/>
        </w:rPr>
        <w:t>consectetur</w:t>
      </w:r>
      <w:proofErr w:type="spellEnd"/>
      <w:r w:rsidRPr="008E076E">
        <w:rPr>
          <w:lang w:val="en-GB"/>
        </w:rPr>
        <w:t xml:space="preserve"> </w:t>
      </w:r>
      <w:proofErr w:type="spellStart"/>
      <w:r w:rsidRPr="008E076E">
        <w:rPr>
          <w:lang w:val="en-GB"/>
        </w:rPr>
        <w:t>est</w:t>
      </w:r>
      <w:proofErr w:type="spellEnd"/>
      <w:r w:rsidRPr="008E076E">
        <w:rPr>
          <w:lang w:val="en-GB"/>
        </w:rPr>
        <w:t xml:space="preserve"> </w:t>
      </w:r>
      <w:proofErr w:type="spellStart"/>
      <w:r w:rsidRPr="008E076E">
        <w:rPr>
          <w:lang w:val="en-GB"/>
        </w:rPr>
        <w:t>sed</w:t>
      </w:r>
      <w:proofErr w:type="spellEnd"/>
      <w:r w:rsidRPr="008E076E">
        <w:rPr>
          <w:lang w:val="en-GB"/>
        </w:rPr>
        <w:t xml:space="preserve"> lorem tempus </w:t>
      </w:r>
      <w:proofErr w:type="spellStart"/>
      <w:r w:rsidRPr="008E076E">
        <w:rPr>
          <w:lang w:val="en-GB"/>
        </w:rPr>
        <w:t>bibendum</w:t>
      </w:r>
      <w:proofErr w:type="spellEnd"/>
      <w:r w:rsidRPr="008E076E">
        <w:rPr>
          <w:lang w:val="en-GB"/>
        </w:rPr>
        <w:t xml:space="preserve">. Lorem ipsum </w:t>
      </w:r>
      <w:proofErr w:type="spellStart"/>
      <w:r w:rsidRPr="008E076E">
        <w:rPr>
          <w:lang w:val="en-GB"/>
        </w:rPr>
        <w:t>dolor</w:t>
      </w:r>
      <w:proofErr w:type="spellEnd"/>
      <w:r w:rsidRPr="008E076E">
        <w:rPr>
          <w:lang w:val="en-GB"/>
        </w:rPr>
        <w:t xml:space="preserve"> sit </w:t>
      </w:r>
      <w:proofErr w:type="spellStart"/>
      <w:r w:rsidRPr="008E076E">
        <w:rPr>
          <w:lang w:val="en-GB"/>
        </w:rPr>
        <w:t>amet</w:t>
      </w:r>
      <w:proofErr w:type="spellEnd"/>
      <w:r w:rsidRPr="008E076E">
        <w:rPr>
          <w:lang w:val="en-GB"/>
        </w:rPr>
        <w:t xml:space="preserve">, </w:t>
      </w:r>
      <w:proofErr w:type="spellStart"/>
      <w:r w:rsidRPr="008E076E">
        <w:rPr>
          <w:lang w:val="en-GB"/>
        </w:rPr>
        <w:t>consectetur</w:t>
      </w:r>
      <w:proofErr w:type="spellEnd"/>
      <w:r w:rsidRPr="008E076E">
        <w:rPr>
          <w:lang w:val="en-GB"/>
        </w:rPr>
        <w:t xml:space="preserve"> </w:t>
      </w:r>
      <w:proofErr w:type="spellStart"/>
      <w:r w:rsidRPr="008E076E">
        <w:rPr>
          <w:lang w:val="en-GB"/>
        </w:rPr>
        <w:t>adipiscing</w:t>
      </w:r>
      <w:proofErr w:type="spellEnd"/>
      <w:r w:rsidRPr="008E076E">
        <w:rPr>
          <w:lang w:val="en-GB"/>
        </w:rPr>
        <w:t xml:space="preserve"> </w:t>
      </w:r>
      <w:proofErr w:type="spellStart"/>
      <w:r w:rsidRPr="008E076E">
        <w:rPr>
          <w:lang w:val="en-GB"/>
        </w:rPr>
        <w:t>elit</w:t>
      </w:r>
      <w:proofErr w:type="spellEnd"/>
      <w:r w:rsidRPr="008E076E">
        <w:rPr>
          <w:lang w:val="en-GB"/>
        </w:rPr>
        <w:t xml:space="preserve">. </w:t>
      </w:r>
      <w:proofErr w:type="spellStart"/>
      <w:r w:rsidRPr="008E076E">
        <w:rPr>
          <w:lang w:val="en-GB"/>
        </w:rPr>
        <w:t>Sed</w:t>
      </w:r>
      <w:proofErr w:type="spellEnd"/>
      <w:r w:rsidRPr="008E076E">
        <w:rPr>
          <w:lang w:val="en-GB"/>
        </w:rPr>
        <w:t xml:space="preserve"> </w:t>
      </w:r>
      <w:proofErr w:type="spellStart"/>
      <w:r w:rsidRPr="008E076E">
        <w:rPr>
          <w:lang w:val="en-GB"/>
        </w:rPr>
        <w:t>accumsan</w:t>
      </w:r>
      <w:proofErr w:type="spellEnd"/>
      <w:r w:rsidRPr="008E076E">
        <w:rPr>
          <w:lang w:val="en-GB"/>
        </w:rPr>
        <w:t xml:space="preserve"> </w:t>
      </w:r>
      <w:proofErr w:type="spellStart"/>
      <w:r w:rsidRPr="008E076E">
        <w:rPr>
          <w:lang w:val="en-GB"/>
        </w:rPr>
        <w:t>sem</w:t>
      </w:r>
      <w:proofErr w:type="spellEnd"/>
      <w:r w:rsidRPr="008E076E">
        <w:rPr>
          <w:lang w:val="en-GB"/>
        </w:rPr>
        <w:t xml:space="preserve"> </w:t>
      </w:r>
      <w:proofErr w:type="spellStart"/>
      <w:r w:rsidRPr="008E076E">
        <w:rPr>
          <w:lang w:val="en-GB"/>
        </w:rPr>
        <w:t>arcu</w:t>
      </w:r>
      <w:proofErr w:type="spellEnd"/>
      <w:r w:rsidRPr="008E076E">
        <w:rPr>
          <w:lang w:val="en-GB"/>
        </w:rPr>
        <w:t xml:space="preserve">, a </w:t>
      </w:r>
      <w:proofErr w:type="spellStart"/>
      <w:r w:rsidRPr="008E076E">
        <w:rPr>
          <w:lang w:val="en-GB"/>
        </w:rPr>
        <w:t>mattis</w:t>
      </w:r>
      <w:proofErr w:type="spellEnd"/>
      <w:r w:rsidRPr="008E076E">
        <w:rPr>
          <w:lang w:val="en-GB"/>
        </w:rPr>
        <w:t xml:space="preserve"> </w:t>
      </w:r>
      <w:proofErr w:type="spellStart"/>
      <w:r w:rsidRPr="008E076E">
        <w:rPr>
          <w:lang w:val="en-GB"/>
        </w:rPr>
        <w:t>purus</w:t>
      </w:r>
      <w:proofErr w:type="spellEnd"/>
      <w:r w:rsidRPr="008E076E">
        <w:rPr>
          <w:lang w:val="en-GB"/>
        </w:rPr>
        <w:t xml:space="preserve"> </w:t>
      </w:r>
      <w:proofErr w:type="spellStart"/>
      <w:r w:rsidRPr="008E076E">
        <w:rPr>
          <w:lang w:val="en-GB"/>
        </w:rPr>
        <w:t>luctus</w:t>
      </w:r>
      <w:proofErr w:type="spellEnd"/>
      <w:r w:rsidRPr="008E076E">
        <w:rPr>
          <w:lang w:val="en-GB"/>
        </w:rPr>
        <w:t xml:space="preserve"> </w:t>
      </w:r>
      <w:proofErr w:type="spellStart"/>
      <w:r w:rsidRPr="008E076E">
        <w:rPr>
          <w:lang w:val="en-GB"/>
        </w:rPr>
        <w:t>ut.</w:t>
      </w:r>
      <w:proofErr w:type="spellEnd"/>
      <w:r w:rsidRPr="008E076E">
        <w:rPr>
          <w:lang w:val="en-GB"/>
        </w:rPr>
        <w:t xml:space="preserve"> Cras </w:t>
      </w:r>
      <w:proofErr w:type="spellStart"/>
      <w:r w:rsidRPr="008E076E">
        <w:rPr>
          <w:lang w:val="en-GB"/>
        </w:rPr>
        <w:t>nibh</w:t>
      </w:r>
      <w:proofErr w:type="spellEnd"/>
      <w:r w:rsidRPr="008E076E">
        <w:rPr>
          <w:lang w:val="en-GB"/>
        </w:rPr>
        <w:t xml:space="preserve"> </w:t>
      </w:r>
      <w:proofErr w:type="spellStart"/>
      <w:r w:rsidRPr="008E076E">
        <w:rPr>
          <w:lang w:val="en-GB"/>
        </w:rPr>
        <w:t>mauris</w:t>
      </w:r>
      <w:proofErr w:type="spellEnd"/>
      <w:r w:rsidRPr="008E076E">
        <w:rPr>
          <w:lang w:val="en-GB"/>
        </w:rPr>
        <w:t xml:space="preserve">, </w:t>
      </w:r>
      <w:proofErr w:type="spellStart"/>
      <w:r w:rsidRPr="008E076E">
        <w:rPr>
          <w:lang w:val="en-GB"/>
        </w:rPr>
        <w:t>vulputate</w:t>
      </w:r>
      <w:proofErr w:type="spellEnd"/>
      <w:r w:rsidRPr="008E076E">
        <w:rPr>
          <w:lang w:val="en-GB"/>
        </w:rPr>
        <w:t xml:space="preserve"> a pharetra </w:t>
      </w:r>
      <w:proofErr w:type="spellStart"/>
      <w:r w:rsidRPr="008E076E">
        <w:rPr>
          <w:lang w:val="en-GB"/>
        </w:rPr>
        <w:t>sed</w:t>
      </w:r>
      <w:proofErr w:type="spellEnd"/>
      <w:r w:rsidRPr="008E076E">
        <w:rPr>
          <w:lang w:val="en-GB"/>
        </w:rPr>
        <w:t xml:space="preserve">, </w:t>
      </w:r>
      <w:proofErr w:type="spellStart"/>
      <w:r w:rsidRPr="008E076E">
        <w:rPr>
          <w:lang w:val="en-GB"/>
        </w:rPr>
        <w:t>ultricies</w:t>
      </w:r>
      <w:proofErr w:type="spellEnd"/>
      <w:r w:rsidRPr="008E076E">
        <w:rPr>
          <w:lang w:val="en-GB"/>
        </w:rPr>
        <w:t xml:space="preserve"> </w:t>
      </w:r>
      <w:proofErr w:type="spellStart"/>
      <w:r w:rsidRPr="008E076E">
        <w:rPr>
          <w:lang w:val="en-GB"/>
        </w:rPr>
        <w:t>eget</w:t>
      </w:r>
      <w:proofErr w:type="spellEnd"/>
      <w:r w:rsidRPr="008E076E">
        <w:rPr>
          <w:lang w:val="en-GB"/>
        </w:rPr>
        <w:t xml:space="preserve"> </w:t>
      </w:r>
      <w:proofErr w:type="spellStart"/>
      <w:r w:rsidRPr="008E076E">
        <w:rPr>
          <w:lang w:val="en-GB"/>
        </w:rPr>
        <w:t>tellus</w:t>
      </w:r>
      <w:proofErr w:type="spellEnd"/>
      <w:r w:rsidRPr="008E076E">
        <w:rPr>
          <w:lang w:val="en-GB"/>
        </w:rPr>
        <w:t xml:space="preserve">. Cras </w:t>
      </w:r>
      <w:proofErr w:type="spellStart"/>
      <w:r w:rsidRPr="008E076E">
        <w:rPr>
          <w:lang w:val="en-GB"/>
        </w:rPr>
        <w:t>euismod</w:t>
      </w:r>
      <w:proofErr w:type="spellEnd"/>
      <w:r w:rsidRPr="008E076E">
        <w:rPr>
          <w:lang w:val="en-GB"/>
        </w:rPr>
        <w:t xml:space="preserve"> sit </w:t>
      </w:r>
      <w:proofErr w:type="spellStart"/>
      <w:r w:rsidRPr="008E076E">
        <w:rPr>
          <w:lang w:val="en-GB"/>
        </w:rPr>
        <w:t>amet</w:t>
      </w:r>
      <w:proofErr w:type="spellEnd"/>
      <w:r w:rsidRPr="008E076E">
        <w:rPr>
          <w:lang w:val="en-GB"/>
        </w:rPr>
        <w:t xml:space="preserve"> </w:t>
      </w:r>
      <w:proofErr w:type="spellStart"/>
      <w:r w:rsidRPr="008E076E">
        <w:rPr>
          <w:lang w:val="en-GB"/>
        </w:rPr>
        <w:t>mauris</w:t>
      </w:r>
      <w:proofErr w:type="spellEnd"/>
      <w:r w:rsidRPr="008E076E">
        <w:rPr>
          <w:lang w:val="en-GB"/>
        </w:rPr>
        <w:t xml:space="preserve"> </w:t>
      </w:r>
      <w:proofErr w:type="spellStart"/>
      <w:r w:rsidRPr="008E076E">
        <w:rPr>
          <w:lang w:val="en-GB"/>
        </w:rPr>
        <w:t>nec</w:t>
      </w:r>
      <w:proofErr w:type="spellEnd"/>
      <w:r w:rsidRPr="008E076E">
        <w:rPr>
          <w:lang w:val="en-GB"/>
        </w:rPr>
        <w:t xml:space="preserve"> </w:t>
      </w:r>
      <w:proofErr w:type="spellStart"/>
      <w:r w:rsidRPr="008E076E">
        <w:rPr>
          <w:lang w:val="en-GB"/>
        </w:rPr>
        <w:t>sollicitudin</w:t>
      </w:r>
      <w:proofErr w:type="spellEnd"/>
      <w:r w:rsidRPr="008E076E">
        <w:rPr>
          <w:lang w:val="en-GB"/>
        </w:rPr>
        <w:t xml:space="preserve">. </w:t>
      </w:r>
      <w:proofErr w:type="spellStart"/>
      <w:r w:rsidRPr="008E076E">
        <w:rPr>
          <w:lang w:val="en-GB"/>
        </w:rPr>
        <w:t>Aliquam</w:t>
      </w:r>
      <w:proofErr w:type="spellEnd"/>
      <w:r w:rsidRPr="008E076E">
        <w:rPr>
          <w:lang w:val="en-GB"/>
        </w:rPr>
        <w:t xml:space="preserve"> </w:t>
      </w:r>
      <w:proofErr w:type="spellStart"/>
      <w:r w:rsidRPr="008E076E">
        <w:rPr>
          <w:lang w:val="en-GB"/>
        </w:rPr>
        <w:t>sodales</w:t>
      </w:r>
      <w:proofErr w:type="spellEnd"/>
      <w:r w:rsidRPr="008E076E">
        <w:rPr>
          <w:lang w:val="en-GB"/>
        </w:rPr>
        <w:t xml:space="preserve"> </w:t>
      </w:r>
      <w:proofErr w:type="spellStart"/>
      <w:r w:rsidRPr="008E076E">
        <w:rPr>
          <w:lang w:val="en-GB"/>
        </w:rPr>
        <w:t>diam</w:t>
      </w:r>
      <w:proofErr w:type="spellEnd"/>
      <w:r w:rsidRPr="008E076E">
        <w:rPr>
          <w:lang w:val="en-GB"/>
        </w:rPr>
        <w:t xml:space="preserve"> </w:t>
      </w:r>
      <w:proofErr w:type="spellStart"/>
      <w:r w:rsidRPr="008E076E">
        <w:rPr>
          <w:lang w:val="en-GB"/>
        </w:rPr>
        <w:t>eu</w:t>
      </w:r>
      <w:proofErr w:type="spellEnd"/>
      <w:r w:rsidRPr="008E076E">
        <w:rPr>
          <w:lang w:val="en-GB"/>
        </w:rPr>
        <w:t xml:space="preserve"> </w:t>
      </w:r>
      <w:proofErr w:type="spellStart"/>
      <w:r w:rsidRPr="008E076E">
        <w:rPr>
          <w:lang w:val="en-GB"/>
        </w:rPr>
        <w:t>est</w:t>
      </w:r>
      <w:proofErr w:type="spellEnd"/>
      <w:r w:rsidRPr="008E076E">
        <w:rPr>
          <w:lang w:val="en-GB"/>
        </w:rPr>
        <w:t xml:space="preserve"> </w:t>
      </w:r>
      <w:proofErr w:type="spellStart"/>
      <w:r w:rsidRPr="008E076E">
        <w:rPr>
          <w:lang w:val="en-GB"/>
        </w:rPr>
        <w:t>posuere</w:t>
      </w:r>
      <w:proofErr w:type="spellEnd"/>
      <w:r w:rsidRPr="008E076E">
        <w:rPr>
          <w:lang w:val="en-GB"/>
        </w:rPr>
        <w:t xml:space="preserve">, </w:t>
      </w:r>
      <w:proofErr w:type="spellStart"/>
      <w:r w:rsidRPr="008E076E">
        <w:rPr>
          <w:lang w:val="en-GB"/>
        </w:rPr>
        <w:t>ut</w:t>
      </w:r>
      <w:proofErr w:type="spellEnd"/>
      <w:r w:rsidRPr="008E076E">
        <w:rPr>
          <w:lang w:val="en-GB"/>
        </w:rPr>
        <w:t xml:space="preserve"> </w:t>
      </w:r>
      <w:proofErr w:type="spellStart"/>
      <w:r w:rsidRPr="008E076E">
        <w:rPr>
          <w:lang w:val="en-GB"/>
        </w:rPr>
        <w:t>posuere</w:t>
      </w:r>
      <w:proofErr w:type="spellEnd"/>
      <w:r w:rsidRPr="008E076E">
        <w:rPr>
          <w:lang w:val="en-GB"/>
        </w:rPr>
        <w:t xml:space="preserve"> </w:t>
      </w:r>
      <w:proofErr w:type="spellStart"/>
      <w:r w:rsidRPr="008E076E">
        <w:rPr>
          <w:lang w:val="en-GB"/>
        </w:rPr>
        <w:t>nunc</w:t>
      </w:r>
      <w:proofErr w:type="spellEnd"/>
      <w:r w:rsidRPr="008E076E">
        <w:rPr>
          <w:lang w:val="en-GB"/>
        </w:rPr>
        <w:t xml:space="preserve"> </w:t>
      </w:r>
      <w:proofErr w:type="spellStart"/>
      <w:r w:rsidRPr="008E076E">
        <w:rPr>
          <w:lang w:val="en-GB"/>
        </w:rPr>
        <w:t>sagittis</w:t>
      </w:r>
      <w:proofErr w:type="spellEnd"/>
      <w:r w:rsidRPr="008E076E">
        <w:rPr>
          <w:lang w:val="en-GB"/>
        </w:rPr>
        <w:t xml:space="preserve">. In lacinia </w:t>
      </w:r>
      <w:proofErr w:type="spellStart"/>
      <w:r w:rsidRPr="008E076E">
        <w:rPr>
          <w:lang w:val="en-GB"/>
        </w:rPr>
        <w:t>ornare</w:t>
      </w:r>
      <w:proofErr w:type="spellEnd"/>
      <w:r w:rsidRPr="008E076E">
        <w:rPr>
          <w:lang w:val="en-GB"/>
        </w:rPr>
        <w:t xml:space="preserve"> nisi at </w:t>
      </w:r>
      <w:proofErr w:type="spellStart"/>
      <w:r w:rsidRPr="008E076E">
        <w:rPr>
          <w:lang w:val="en-GB"/>
        </w:rPr>
        <w:t>efficitur</w:t>
      </w:r>
      <w:proofErr w:type="spellEnd"/>
      <w:r w:rsidRPr="008E076E">
        <w:rPr>
          <w:lang w:val="en-GB"/>
        </w:rPr>
        <w:t xml:space="preserve">. </w:t>
      </w:r>
      <w:proofErr w:type="spellStart"/>
      <w:r w:rsidRPr="008E076E">
        <w:rPr>
          <w:lang w:val="en-GB"/>
        </w:rPr>
        <w:t>Donec</w:t>
      </w:r>
      <w:proofErr w:type="spellEnd"/>
      <w:r w:rsidRPr="008E076E">
        <w:rPr>
          <w:lang w:val="en-GB"/>
        </w:rPr>
        <w:t xml:space="preserve"> tempus </w:t>
      </w:r>
      <w:proofErr w:type="spellStart"/>
      <w:r w:rsidRPr="008E076E">
        <w:rPr>
          <w:lang w:val="en-GB"/>
        </w:rPr>
        <w:t>sodales</w:t>
      </w:r>
      <w:proofErr w:type="spellEnd"/>
      <w:r w:rsidRPr="008E076E">
        <w:rPr>
          <w:lang w:val="en-GB"/>
        </w:rPr>
        <w:t xml:space="preserve"> lorem, sit </w:t>
      </w:r>
      <w:proofErr w:type="spellStart"/>
      <w:r w:rsidRPr="008E076E">
        <w:rPr>
          <w:lang w:val="en-GB"/>
        </w:rPr>
        <w:t>amet</w:t>
      </w:r>
      <w:proofErr w:type="spellEnd"/>
      <w:r w:rsidRPr="008E076E">
        <w:rPr>
          <w:lang w:val="en-GB"/>
        </w:rPr>
        <w:t xml:space="preserve"> </w:t>
      </w:r>
      <w:proofErr w:type="spellStart"/>
      <w:r w:rsidRPr="008E076E">
        <w:rPr>
          <w:lang w:val="en-GB"/>
        </w:rPr>
        <w:t>sodales</w:t>
      </w:r>
      <w:proofErr w:type="spellEnd"/>
      <w:r w:rsidRPr="008E076E">
        <w:rPr>
          <w:lang w:val="en-GB"/>
        </w:rPr>
        <w:t xml:space="preserve"> </w:t>
      </w:r>
      <w:proofErr w:type="spellStart"/>
      <w:r w:rsidRPr="008E076E">
        <w:rPr>
          <w:lang w:val="en-GB"/>
        </w:rPr>
        <w:t>quam</w:t>
      </w:r>
      <w:proofErr w:type="spellEnd"/>
      <w:r w:rsidRPr="008E076E">
        <w:rPr>
          <w:lang w:val="en-GB"/>
        </w:rPr>
        <w:t xml:space="preserve"> dictum ac. </w:t>
      </w:r>
      <w:proofErr w:type="spellStart"/>
      <w:r w:rsidRPr="008E076E">
        <w:rPr>
          <w:lang w:val="en-GB"/>
        </w:rPr>
        <w:t>Aliquam</w:t>
      </w:r>
      <w:proofErr w:type="spellEnd"/>
      <w:r w:rsidRPr="008E076E">
        <w:rPr>
          <w:lang w:val="en-GB"/>
        </w:rPr>
        <w:t xml:space="preserve"> </w:t>
      </w:r>
      <w:proofErr w:type="spellStart"/>
      <w:r w:rsidRPr="008E076E">
        <w:rPr>
          <w:lang w:val="en-GB"/>
        </w:rPr>
        <w:t>consectetur</w:t>
      </w:r>
      <w:proofErr w:type="spellEnd"/>
      <w:r w:rsidRPr="008E076E">
        <w:rPr>
          <w:lang w:val="en-GB"/>
        </w:rPr>
        <w:t xml:space="preserve"> </w:t>
      </w:r>
      <w:proofErr w:type="spellStart"/>
      <w:r w:rsidRPr="008E076E">
        <w:rPr>
          <w:lang w:val="en-GB"/>
        </w:rPr>
        <w:t>est</w:t>
      </w:r>
      <w:proofErr w:type="spellEnd"/>
      <w:r w:rsidRPr="008E076E">
        <w:rPr>
          <w:lang w:val="en-GB"/>
        </w:rPr>
        <w:t xml:space="preserve"> </w:t>
      </w:r>
      <w:proofErr w:type="spellStart"/>
      <w:r w:rsidRPr="008E076E">
        <w:rPr>
          <w:lang w:val="en-GB"/>
        </w:rPr>
        <w:t>sed</w:t>
      </w:r>
      <w:proofErr w:type="spellEnd"/>
      <w:r w:rsidRPr="008E076E">
        <w:rPr>
          <w:lang w:val="en-GB"/>
        </w:rPr>
        <w:t xml:space="preserve"> lorem tempus </w:t>
      </w:r>
      <w:proofErr w:type="spellStart"/>
      <w:proofErr w:type="gramStart"/>
      <w:r w:rsidRPr="008E076E">
        <w:rPr>
          <w:lang w:val="en-GB"/>
        </w:rPr>
        <w:t>bibendum.Lorem</w:t>
      </w:r>
      <w:proofErr w:type="spellEnd"/>
      <w:proofErr w:type="gramEnd"/>
      <w:r w:rsidRPr="008E076E">
        <w:rPr>
          <w:lang w:val="en-GB"/>
        </w:rPr>
        <w:t xml:space="preserve"> ipsum </w:t>
      </w:r>
      <w:proofErr w:type="spellStart"/>
      <w:r w:rsidRPr="008E076E">
        <w:rPr>
          <w:lang w:val="en-GB"/>
        </w:rPr>
        <w:t>dolor</w:t>
      </w:r>
      <w:proofErr w:type="spellEnd"/>
      <w:r w:rsidRPr="008E076E">
        <w:rPr>
          <w:lang w:val="en-GB"/>
        </w:rPr>
        <w:t xml:space="preserve"> sit </w:t>
      </w:r>
      <w:proofErr w:type="spellStart"/>
      <w:r w:rsidRPr="008E076E">
        <w:rPr>
          <w:lang w:val="en-GB"/>
        </w:rPr>
        <w:t>amet</w:t>
      </w:r>
      <w:proofErr w:type="spellEnd"/>
      <w:r w:rsidRPr="008E076E">
        <w:rPr>
          <w:lang w:val="en-GB"/>
        </w:rPr>
        <w:t xml:space="preserve">, </w:t>
      </w:r>
      <w:proofErr w:type="spellStart"/>
      <w:r w:rsidRPr="008E076E">
        <w:rPr>
          <w:lang w:val="en-GB"/>
        </w:rPr>
        <w:t>consectetur</w:t>
      </w:r>
      <w:proofErr w:type="spellEnd"/>
      <w:r w:rsidRPr="008E076E">
        <w:rPr>
          <w:lang w:val="en-GB"/>
        </w:rPr>
        <w:t xml:space="preserve"> </w:t>
      </w:r>
      <w:proofErr w:type="spellStart"/>
      <w:r w:rsidRPr="008E076E">
        <w:rPr>
          <w:lang w:val="en-GB"/>
        </w:rPr>
        <w:t>adipiscing</w:t>
      </w:r>
      <w:proofErr w:type="spellEnd"/>
      <w:r w:rsidRPr="008E076E">
        <w:rPr>
          <w:lang w:val="en-GB"/>
        </w:rPr>
        <w:t xml:space="preserve"> </w:t>
      </w:r>
      <w:proofErr w:type="spellStart"/>
      <w:r w:rsidRPr="008E076E">
        <w:rPr>
          <w:lang w:val="en-GB"/>
        </w:rPr>
        <w:t>elit</w:t>
      </w:r>
      <w:proofErr w:type="spellEnd"/>
      <w:r w:rsidRPr="008E076E">
        <w:rPr>
          <w:lang w:val="en-GB"/>
        </w:rPr>
        <w:t xml:space="preserve">. </w:t>
      </w:r>
      <w:proofErr w:type="spellStart"/>
      <w:r w:rsidRPr="008E076E">
        <w:rPr>
          <w:lang w:val="en-GB"/>
        </w:rPr>
        <w:t>Sed</w:t>
      </w:r>
      <w:proofErr w:type="spellEnd"/>
      <w:r w:rsidRPr="008E076E">
        <w:rPr>
          <w:lang w:val="en-GB"/>
        </w:rPr>
        <w:t xml:space="preserve"> </w:t>
      </w:r>
      <w:proofErr w:type="spellStart"/>
      <w:r w:rsidRPr="008E076E">
        <w:rPr>
          <w:lang w:val="en-GB"/>
        </w:rPr>
        <w:t>accumsan</w:t>
      </w:r>
      <w:proofErr w:type="spellEnd"/>
      <w:r w:rsidRPr="008E076E">
        <w:rPr>
          <w:lang w:val="en-GB"/>
        </w:rPr>
        <w:t xml:space="preserve"> </w:t>
      </w:r>
      <w:proofErr w:type="spellStart"/>
      <w:r w:rsidRPr="008E076E">
        <w:rPr>
          <w:lang w:val="en-GB"/>
        </w:rPr>
        <w:t>sem</w:t>
      </w:r>
      <w:proofErr w:type="spellEnd"/>
      <w:r w:rsidRPr="008E076E">
        <w:rPr>
          <w:lang w:val="en-GB"/>
        </w:rPr>
        <w:t xml:space="preserve"> </w:t>
      </w:r>
      <w:proofErr w:type="spellStart"/>
      <w:r w:rsidRPr="008E076E">
        <w:rPr>
          <w:lang w:val="en-GB"/>
        </w:rPr>
        <w:t>arcu</w:t>
      </w:r>
      <w:proofErr w:type="spellEnd"/>
      <w:r w:rsidRPr="008E076E">
        <w:rPr>
          <w:lang w:val="en-GB"/>
        </w:rPr>
        <w:t xml:space="preserve">, a </w:t>
      </w:r>
      <w:proofErr w:type="spellStart"/>
      <w:r w:rsidRPr="008E076E">
        <w:rPr>
          <w:lang w:val="en-GB"/>
        </w:rPr>
        <w:t>mattis</w:t>
      </w:r>
      <w:proofErr w:type="spellEnd"/>
      <w:r w:rsidRPr="008E076E">
        <w:rPr>
          <w:lang w:val="en-GB"/>
        </w:rPr>
        <w:t xml:space="preserve"> </w:t>
      </w:r>
      <w:proofErr w:type="spellStart"/>
      <w:r w:rsidRPr="008E076E">
        <w:rPr>
          <w:lang w:val="en-GB"/>
        </w:rPr>
        <w:t>purus</w:t>
      </w:r>
      <w:proofErr w:type="spellEnd"/>
      <w:r w:rsidRPr="008E076E">
        <w:rPr>
          <w:lang w:val="en-GB"/>
        </w:rPr>
        <w:t xml:space="preserve"> </w:t>
      </w:r>
      <w:proofErr w:type="spellStart"/>
      <w:r w:rsidRPr="008E076E">
        <w:rPr>
          <w:lang w:val="en-GB"/>
        </w:rPr>
        <w:t>luctus</w:t>
      </w:r>
      <w:proofErr w:type="spellEnd"/>
      <w:r w:rsidRPr="008E076E">
        <w:rPr>
          <w:lang w:val="en-GB"/>
        </w:rPr>
        <w:t xml:space="preserve"> </w:t>
      </w:r>
      <w:proofErr w:type="spellStart"/>
      <w:r w:rsidRPr="008E076E">
        <w:rPr>
          <w:lang w:val="en-GB"/>
        </w:rPr>
        <w:t>ut.</w:t>
      </w:r>
      <w:proofErr w:type="spellEnd"/>
      <w:r w:rsidRPr="008E076E">
        <w:rPr>
          <w:lang w:val="en-GB"/>
        </w:rPr>
        <w:t xml:space="preserve"> Cras </w:t>
      </w:r>
      <w:proofErr w:type="spellStart"/>
      <w:r w:rsidRPr="008E076E">
        <w:rPr>
          <w:lang w:val="en-GB"/>
        </w:rPr>
        <w:t>nibh</w:t>
      </w:r>
      <w:proofErr w:type="spellEnd"/>
      <w:r w:rsidRPr="008E076E">
        <w:rPr>
          <w:lang w:val="en-GB"/>
        </w:rPr>
        <w:t xml:space="preserve"> </w:t>
      </w:r>
      <w:proofErr w:type="spellStart"/>
      <w:r w:rsidRPr="008E076E">
        <w:rPr>
          <w:lang w:val="en-GB"/>
        </w:rPr>
        <w:t>mauris</w:t>
      </w:r>
      <w:proofErr w:type="spellEnd"/>
      <w:r w:rsidRPr="008E076E">
        <w:rPr>
          <w:lang w:val="en-GB"/>
        </w:rPr>
        <w:t xml:space="preserve">, </w:t>
      </w:r>
      <w:proofErr w:type="spellStart"/>
      <w:r w:rsidRPr="008E076E">
        <w:rPr>
          <w:lang w:val="en-GB"/>
        </w:rPr>
        <w:t>vulputate</w:t>
      </w:r>
      <w:proofErr w:type="spellEnd"/>
      <w:r w:rsidRPr="008E076E">
        <w:rPr>
          <w:lang w:val="en-GB"/>
        </w:rPr>
        <w:t xml:space="preserve"> a pharetra </w:t>
      </w:r>
      <w:proofErr w:type="spellStart"/>
      <w:r w:rsidRPr="008E076E">
        <w:rPr>
          <w:lang w:val="en-GB"/>
        </w:rPr>
        <w:t>sed</w:t>
      </w:r>
      <w:proofErr w:type="spellEnd"/>
      <w:r w:rsidRPr="008E076E">
        <w:rPr>
          <w:lang w:val="en-GB"/>
        </w:rPr>
        <w:t xml:space="preserve">, </w:t>
      </w:r>
      <w:proofErr w:type="spellStart"/>
      <w:r w:rsidRPr="008E076E">
        <w:rPr>
          <w:lang w:val="en-GB"/>
        </w:rPr>
        <w:t>ultricies</w:t>
      </w:r>
      <w:proofErr w:type="spellEnd"/>
      <w:r w:rsidRPr="008E076E">
        <w:rPr>
          <w:lang w:val="en-GB"/>
        </w:rPr>
        <w:t xml:space="preserve"> </w:t>
      </w:r>
      <w:proofErr w:type="spellStart"/>
      <w:r w:rsidRPr="008E076E">
        <w:rPr>
          <w:lang w:val="en-GB"/>
        </w:rPr>
        <w:t>eget</w:t>
      </w:r>
      <w:proofErr w:type="spellEnd"/>
      <w:r w:rsidRPr="008E076E">
        <w:rPr>
          <w:lang w:val="en-GB"/>
        </w:rPr>
        <w:t xml:space="preserve"> </w:t>
      </w:r>
      <w:proofErr w:type="spellStart"/>
      <w:r w:rsidRPr="008E076E">
        <w:rPr>
          <w:lang w:val="en-GB"/>
        </w:rPr>
        <w:t>tellus</w:t>
      </w:r>
      <w:proofErr w:type="spellEnd"/>
      <w:r w:rsidRPr="008E076E">
        <w:rPr>
          <w:lang w:val="en-GB"/>
        </w:rPr>
        <w:t xml:space="preserve">. Cras </w:t>
      </w:r>
      <w:proofErr w:type="spellStart"/>
      <w:r w:rsidRPr="008E076E">
        <w:rPr>
          <w:lang w:val="en-GB"/>
        </w:rPr>
        <w:t>euismod</w:t>
      </w:r>
      <w:proofErr w:type="spellEnd"/>
      <w:r w:rsidRPr="008E076E">
        <w:rPr>
          <w:lang w:val="en-GB"/>
        </w:rPr>
        <w:t xml:space="preserve"> sit </w:t>
      </w:r>
      <w:proofErr w:type="spellStart"/>
      <w:r w:rsidRPr="008E076E">
        <w:rPr>
          <w:lang w:val="en-GB"/>
        </w:rPr>
        <w:t>amet</w:t>
      </w:r>
      <w:proofErr w:type="spellEnd"/>
      <w:r w:rsidRPr="008E076E">
        <w:rPr>
          <w:lang w:val="en-GB"/>
        </w:rPr>
        <w:t xml:space="preserve"> </w:t>
      </w:r>
      <w:proofErr w:type="spellStart"/>
      <w:r w:rsidRPr="008E076E">
        <w:rPr>
          <w:lang w:val="en-GB"/>
        </w:rPr>
        <w:t>mauris</w:t>
      </w:r>
      <w:proofErr w:type="spellEnd"/>
      <w:r w:rsidRPr="008E076E">
        <w:rPr>
          <w:lang w:val="en-GB"/>
        </w:rPr>
        <w:t xml:space="preserve"> </w:t>
      </w:r>
      <w:proofErr w:type="spellStart"/>
      <w:r w:rsidRPr="008E076E">
        <w:rPr>
          <w:lang w:val="en-GB"/>
        </w:rPr>
        <w:t>nec</w:t>
      </w:r>
      <w:proofErr w:type="spellEnd"/>
      <w:r w:rsidRPr="008E076E">
        <w:rPr>
          <w:lang w:val="en-GB"/>
        </w:rPr>
        <w:t xml:space="preserve"> </w:t>
      </w:r>
      <w:proofErr w:type="spellStart"/>
      <w:r w:rsidRPr="008E076E">
        <w:rPr>
          <w:lang w:val="en-GB"/>
        </w:rPr>
        <w:t>sollicitudin</w:t>
      </w:r>
      <w:proofErr w:type="spellEnd"/>
      <w:r w:rsidRPr="008E076E">
        <w:rPr>
          <w:lang w:val="en-GB"/>
        </w:rPr>
        <w:t xml:space="preserve">. </w:t>
      </w:r>
      <w:proofErr w:type="spellStart"/>
      <w:r w:rsidRPr="008E076E">
        <w:rPr>
          <w:lang w:val="en-GB"/>
        </w:rPr>
        <w:t>Aliquam</w:t>
      </w:r>
      <w:proofErr w:type="spellEnd"/>
      <w:r w:rsidRPr="008E076E">
        <w:rPr>
          <w:lang w:val="en-GB"/>
        </w:rPr>
        <w:t xml:space="preserve"> </w:t>
      </w:r>
      <w:proofErr w:type="spellStart"/>
      <w:r w:rsidRPr="008E076E">
        <w:rPr>
          <w:lang w:val="en-GB"/>
        </w:rPr>
        <w:t>sodales</w:t>
      </w:r>
      <w:proofErr w:type="spellEnd"/>
      <w:r w:rsidRPr="008E076E">
        <w:rPr>
          <w:lang w:val="en-GB"/>
        </w:rPr>
        <w:t xml:space="preserve"> </w:t>
      </w:r>
      <w:proofErr w:type="spellStart"/>
      <w:r w:rsidRPr="008E076E">
        <w:rPr>
          <w:lang w:val="en-GB"/>
        </w:rPr>
        <w:t>diam</w:t>
      </w:r>
      <w:proofErr w:type="spellEnd"/>
      <w:r w:rsidRPr="008E076E">
        <w:rPr>
          <w:lang w:val="en-GB"/>
        </w:rPr>
        <w:t xml:space="preserve"> </w:t>
      </w:r>
      <w:proofErr w:type="spellStart"/>
      <w:r w:rsidRPr="008E076E">
        <w:rPr>
          <w:lang w:val="en-GB"/>
        </w:rPr>
        <w:t>eu</w:t>
      </w:r>
      <w:proofErr w:type="spellEnd"/>
      <w:r w:rsidRPr="008E076E">
        <w:rPr>
          <w:lang w:val="en-GB"/>
        </w:rPr>
        <w:t xml:space="preserve"> </w:t>
      </w:r>
      <w:proofErr w:type="spellStart"/>
      <w:r w:rsidRPr="008E076E">
        <w:rPr>
          <w:lang w:val="en-GB"/>
        </w:rPr>
        <w:t>est</w:t>
      </w:r>
      <w:proofErr w:type="spellEnd"/>
      <w:r w:rsidRPr="008E076E">
        <w:rPr>
          <w:lang w:val="en-GB"/>
        </w:rPr>
        <w:t xml:space="preserve"> </w:t>
      </w:r>
      <w:proofErr w:type="spellStart"/>
      <w:r w:rsidRPr="008E076E">
        <w:rPr>
          <w:lang w:val="en-GB"/>
        </w:rPr>
        <w:t>posuere</w:t>
      </w:r>
      <w:proofErr w:type="spellEnd"/>
      <w:r w:rsidRPr="008E076E">
        <w:rPr>
          <w:lang w:val="en-GB"/>
        </w:rPr>
        <w:t xml:space="preserve">, </w:t>
      </w:r>
      <w:proofErr w:type="spellStart"/>
      <w:r w:rsidRPr="008E076E">
        <w:rPr>
          <w:lang w:val="en-GB"/>
        </w:rPr>
        <w:t>ut</w:t>
      </w:r>
      <w:proofErr w:type="spellEnd"/>
      <w:r w:rsidRPr="008E076E">
        <w:rPr>
          <w:lang w:val="en-GB"/>
        </w:rPr>
        <w:t xml:space="preserve"> </w:t>
      </w:r>
      <w:proofErr w:type="spellStart"/>
      <w:r w:rsidRPr="008E076E">
        <w:rPr>
          <w:lang w:val="en-GB"/>
        </w:rPr>
        <w:t>posuere</w:t>
      </w:r>
      <w:proofErr w:type="spellEnd"/>
      <w:r w:rsidRPr="008E076E">
        <w:rPr>
          <w:lang w:val="en-GB"/>
        </w:rPr>
        <w:t xml:space="preserve"> </w:t>
      </w:r>
      <w:proofErr w:type="spellStart"/>
      <w:r w:rsidRPr="008E076E">
        <w:rPr>
          <w:lang w:val="en-GB"/>
        </w:rPr>
        <w:t>nunc</w:t>
      </w:r>
      <w:proofErr w:type="spellEnd"/>
      <w:r w:rsidRPr="008E076E">
        <w:rPr>
          <w:lang w:val="en-GB"/>
        </w:rPr>
        <w:t xml:space="preserve"> </w:t>
      </w:r>
      <w:proofErr w:type="spellStart"/>
      <w:r w:rsidRPr="008E076E">
        <w:rPr>
          <w:lang w:val="en-GB"/>
        </w:rPr>
        <w:t>sagittis</w:t>
      </w:r>
      <w:proofErr w:type="spellEnd"/>
      <w:r w:rsidRPr="008E076E">
        <w:rPr>
          <w:lang w:val="en-GB"/>
        </w:rPr>
        <w:t xml:space="preserve">. In lacinia </w:t>
      </w:r>
      <w:proofErr w:type="spellStart"/>
      <w:r w:rsidRPr="008E076E">
        <w:rPr>
          <w:lang w:val="en-GB"/>
        </w:rPr>
        <w:t>ornare</w:t>
      </w:r>
      <w:proofErr w:type="spellEnd"/>
      <w:r w:rsidRPr="008E076E">
        <w:rPr>
          <w:lang w:val="en-GB"/>
        </w:rPr>
        <w:t xml:space="preserve"> nisi at </w:t>
      </w:r>
      <w:proofErr w:type="spellStart"/>
      <w:r w:rsidRPr="008E076E">
        <w:rPr>
          <w:lang w:val="en-GB"/>
        </w:rPr>
        <w:t>efficitur</w:t>
      </w:r>
      <w:proofErr w:type="spellEnd"/>
      <w:r w:rsidRPr="008E076E">
        <w:rPr>
          <w:lang w:val="en-GB"/>
        </w:rPr>
        <w:t xml:space="preserve">. </w:t>
      </w:r>
      <w:proofErr w:type="spellStart"/>
      <w:r w:rsidRPr="008E076E">
        <w:rPr>
          <w:lang w:val="en-GB"/>
        </w:rPr>
        <w:t>Donec</w:t>
      </w:r>
      <w:proofErr w:type="spellEnd"/>
      <w:r w:rsidRPr="008E076E">
        <w:rPr>
          <w:lang w:val="en-GB"/>
        </w:rPr>
        <w:t xml:space="preserve"> tempus </w:t>
      </w:r>
      <w:proofErr w:type="spellStart"/>
      <w:r w:rsidRPr="008E076E">
        <w:rPr>
          <w:lang w:val="en-GB"/>
        </w:rPr>
        <w:t>sodales</w:t>
      </w:r>
      <w:proofErr w:type="spellEnd"/>
      <w:r w:rsidRPr="008E076E">
        <w:rPr>
          <w:lang w:val="en-GB"/>
        </w:rPr>
        <w:t xml:space="preserve"> lorem, sit </w:t>
      </w:r>
      <w:proofErr w:type="spellStart"/>
      <w:r w:rsidRPr="008E076E">
        <w:rPr>
          <w:lang w:val="en-GB"/>
        </w:rPr>
        <w:t>amet</w:t>
      </w:r>
      <w:proofErr w:type="spellEnd"/>
      <w:r w:rsidRPr="008E076E">
        <w:rPr>
          <w:lang w:val="en-GB"/>
        </w:rPr>
        <w:t xml:space="preserve"> </w:t>
      </w:r>
      <w:proofErr w:type="spellStart"/>
      <w:r w:rsidRPr="008E076E">
        <w:rPr>
          <w:lang w:val="en-GB"/>
        </w:rPr>
        <w:t>sodales</w:t>
      </w:r>
      <w:proofErr w:type="spellEnd"/>
      <w:r w:rsidRPr="008E076E">
        <w:rPr>
          <w:lang w:val="en-GB"/>
        </w:rPr>
        <w:t xml:space="preserve"> </w:t>
      </w:r>
      <w:proofErr w:type="spellStart"/>
      <w:r w:rsidRPr="008E076E">
        <w:rPr>
          <w:lang w:val="en-GB"/>
        </w:rPr>
        <w:t>quam</w:t>
      </w:r>
      <w:proofErr w:type="spellEnd"/>
      <w:r w:rsidRPr="008E076E">
        <w:rPr>
          <w:lang w:val="en-GB"/>
        </w:rPr>
        <w:t xml:space="preserve"> dictum ac. </w:t>
      </w:r>
      <w:proofErr w:type="spellStart"/>
      <w:r w:rsidRPr="008E076E">
        <w:rPr>
          <w:lang w:val="en-GB"/>
        </w:rPr>
        <w:t>Aliquam</w:t>
      </w:r>
      <w:proofErr w:type="spellEnd"/>
      <w:r w:rsidRPr="008E076E">
        <w:rPr>
          <w:lang w:val="en-GB"/>
        </w:rPr>
        <w:t xml:space="preserve"> </w:t>
      </w:r>
      <w:proofErr w:type="spellStart"/>
      <w:r w:rsidRPr="008E076E">
        <w:rPr>
          <w:lang w:val="en-GB"/>
        </w:rPr>
        <w:t>consectetur</w:t>
      </w:r>
      <w:proofErr w:type="spellEnd"/>
      <w:r w:rsidRPr="008E076E">
        <w:rPr>
          <w:lang w:val="en-GB"/>
        </w:rPr>
        <w:t xml:space="preserve"> </w:t>
      </w:r>
      <w:proofErr w:type="spellStart"/>
      <w:r w:rsidRPr="008E076E">
        <w:rPr>
          <w:lang w:val="en-GB"/>
        </w:rPr>
        <w:t>est</w:t>
      </w:r>
      <w:proofErr w:type="spellEnd"/>
      <w:r w:rsidRPr="008E076E">
        <w:rPr>
          <w:lang w:val="en-GB"/>
        </w:rPr>
        <w:t xml:space="preserve"> </w:t>
      </w:r>
      <w:proofErr w:type="spellStart"/>
      <w:r w:rsidRPr="008E076E">
        <w:rPr>
          <w:lang w:val="en-GB"/>
        </w:rPr>
        <w:t>sed</w:t>
      </w:r>
      <w:proofErr w:type="spellEnd"/>
      <w:r w:rsidRPr="008E076E">
        <w:rPr>
          <w:lang w:val="en-GB"/>
        </w:rPr>
        <w:t xml:space="preserve"> lorem tempus </w:t>
      </w:r>
      <w:proofErr w:type="spellStart"/>
      <w:proofErr w:type="gramStart"/>
      <w:r w:rsidRPr="008E076E">
        <w:rPr>
          <w:lang w:val="en-GB"/>
        </w:rPr>
        <w:t>bibendum.Lorem</w:t>
      </w:r>
      <w:proofErr w:type="spellEnd"/>
      <w:proofErr w:type="gramEnd"/>
      <w:r w:rsidRPr="008E076E">
        <w:rPr>
          <w:lang w:val="en-GB"/>
        </w:rPr>
        <w:t xml:space="preserve"> ipsum </w:t>
      </w:r>
      <w:proofErr w:type="spellStart"/>
      <w:r w:rsidRPr="008E076E">
        <w:rPr>
          <w:lang w:val="en-GB"/>
        </w:rPr>
        <w:t>dolor</w:t>
      </w:r>
      <w:proofErr w:type="spellEnd"/>
      <w:r w:rsidRPr="008E076E">
        <w:rPr>
          <w:lang w:val="en-GB"/>
        </w:rPr>
        <w:t xml:space="preserve"> sit </w:t>
      </w:r>
      <w:proofErr w:type="spellStart"/>
      <w:r w:rsidRPr="008E076E">
        <w:rPr>
          <w:lang w:val="en-GB"/>
        </w:rPr>
        <w:t>amet</w:t>
      </w:r>
      <w:proofErr w:type="spellEnd"/>
      <w:r w:rsidRPr="008E076E">
        <w:rPr>
          <w:lang w:val="en-GB"/>
        </w:rPr>
        <w:t xml:space="preserve">, </w:t>
      </w:r>
      <w:proofErr w:type="spellStart"/>
      <w:r w:rsidRPr="008E076E">
        <w:rPr>
          <w:lang w:val="en-GB"/>
        </w:rPr>
        <w:t>consectetur</w:t>
      </w:r>
      <w:proofErr w:type="spellEnd"/>
      <w:r w:rsidRPr="008E076E">
        <w:rPr>
          <w:lang w:val="en-GB"/>
        </w:rPr>
        <w:t xml:space="preserve"> </w:t>
      </w:r>
      <w:proofErr w:type="spellStart"/>
      <w:r w:rsidRPr="008E076E">
        <w:rPr>
          <w:lang w:val="en-GB"/>
        </w:rPr>
        <w:t>adipiscing</w:t>
      </w:r>
      <w:proofErr w:type="spellEnd"/>
      <w:r w:rsidRPr="008E076E">
        <w:rPr>
          <w:lang w:val="en-GB"/>
        </w:rPr>
        <w:t xml:space="preserve"> </w:t>
      </w:r>
      <w:proofErr w:type="spellStart"/>
      <w:r w:rsidRPr="008E076E">
        <w:rPr>
          <w:lang w:val="en-GB"/>
        </w:rPr>
        <w:t>elit</w:t>
      </w:r>
      <w:proofErr w:type="spellEnd"/>
      <w:r w:rsidRPr="008E076E">
        <w:rPr>
          <w:lang w:val="en-GB"/>
        </w:rPr>
        <w:t xml:space="preserve">. </w:t>
      </w:r>
      <w:proofErr w:type="spellStart"/>
      <w:r w:rsidRPr="008E076E">
        <w:rPr>
          <w:lang w:val="en-GB"/>
        </w:rPr>
        <w:t>Sed</w:t>
      </w:r>
      <w:proofErr w:type="spellEnd"/>
      <w:r w:rsidRPr="008E076E">
        <w:rPr>
          <w:lang w:val="en-GB"/>
        </w:rPr>
        <w:t xml:space="preserve"> </w:t>
      </w:r>
      <w:proofErr w:type="spellStart"/>
      <w:r w:rsidRPr="008E076E">
        <w:rPr>
          <w:lang w:val="en-GB"/>
        </w:rPr>
        <w:t>accumsan</w:t>
      </w:r>
      <w:proofErr w:type="spellEnd"/>
      <w:r w:rsidRPr="008E076E">
        <w:rPr>
          <w:lang w:val="en-GB"/>
        </w:rPr>
        <w:t xml:space="preserve"> </w:t>
      </w:r>
      <w:proofErr w:type="spellStart"/>
      <w:r w:rsidRPr="008E076E">
        <w:rPr>
          <w:lang w:val="en-GB"/>
        </w:rPr>
        <w:t>sem</w:t>
      </w:r>
      <w:proofErr w:type="spellEnd"/>
      <w:r w:rsidRPr="008E076E">
        <w:rPr>
          <w:lang w:val="en-GB"/>
        </w:rPr>
        <w:t xml:space="preserve"> </w:t>
      </w:r>
      <w:proofErr w:type="spellStart"/>
      <w:r w:rsidRPr="008E076E">
        <w:rPr>
          <w:lang w:val="en-GB"/>
        </w:rPr>
        <w:t>arcu</w:t>
      </w:r>
      <w:proofErr w:type="spellEnd"/>
      <w:r w:rsidRPr="008E076E">
        <w:rPr>
          <w:lang w:val="en-GB"/>
        </w:rPr>
        <w:t xml:space="preserve">, a </w:t>
      </w:r>
      <w:proofErr w:type="spellStart"/>
      <w:r w:rsidRPr="008E076E">
        <w:rPr>
          <w:lang w:val="en-GB"/>
        </w:rPr>
        <w:t>mattis</w:t>
      </w:r>
      <w:proofErr w:type="spellEnd"/>
      <w:r w:rsidRPr="008E076E">
        <w:rPr>
          <w:lang w:val="en-GB"/>
        </w:rPr>
        <w:t xml:space="preserve"> </w:t>
      </w:r>
      <w:proofErr w:type="spellStart"/>
      <w:r w:rsidRPr="008E076E">
        <w:rPr>
          <w:lang w:val="en-GB"/>
        </w:rPr>
        <w:t>purus</w:t>
      </w:r>
      <w:proofErr w:type="spellEnd"/>
      <w:r w:rsidRPr="008E076E">
        <w:rPr>
          <w:lang w:val="en-GB"/>
        </w:rPr>
        <w:t xml:space="preserve"> </w:t>
      </w:r>
      <w:proofErr w:type="spellStart"/>
      <w:r w:rsidRPr="008E076E">
        <w:rPr>
          <w:lang w:val="en-GB"/>
        </w:rPr>
        <w:t>luctus</w:t>
      </w:r>
      <w:proofErr w:type="spellEnd"/>
      <w:r w:rsidRPr="008E076E">
        <w:rPr>
          <w:lang w:val="en-GB"/>
        </w:rPr>
        <w:t xml:space="preserve"> </w:t>
      </w:r>
      <w:proofErr w:type="spellStart"/>
      <w:r w:rsidRPr="008E076E">
        <w:rPr>
          <w:lang w:val="en-GB"/>
        </w:rPr>
        <w:t>ut.</w:t>
      </w:r>
      <w:proofErr w:type="spellEnd"/>
      <w:r w:rsidRPr="008E076E">
        <w:rPr>
          <w:lang w:val="en-GB"/>
        </w:rPr>
        <w:t xml:space="preserve"> Cras </w:t>
      </w:r>
      <w:proofErr w:type="spellStart"/>
      <w:r w:rsidRPr="008E076E">
        <w:rPr>
          <w:lang w:val="en-GB"/>
        </w:rPr>
        <w:t>nibh</w:t>
      </w:r>
      <w:proofErr w:type="spellEnd"/>
      <w:r w:rsidRPr="008E076E">
        <w:rPr>
          <w:lang w:val="en-GB"/>
        </w:rPr>
        <w:t xml:space="preserve"> </w:t>
      </w:r>
      <w:proofErr w:type="spellStart"/>
      <w:r w:rsidRPr="008E076E">
        <w:rPr>
          <w:lang w:val="en-GB"/>
        </w:rPr>
        <w:t>mauris</w:t>
      </w:r>
      <w:proofErr w:type="spellEnd"/>
      <w:r w:rsidRPr="008E076E">
        <w:rPr>
          <w:lang w:val="en-GB"/>
        </w:rPr>
        <w:t xml:space="preserve">, </w:t>
      </w:r>
      <w:proofErr w:type="spellStart"/>
      <w:r w:rsidRPr="008E076E">
        <w:rPr>
          <w:lang w:val="en-GB"/>
        </w:rPr>
        <w:t>vulputate</w:t>
      </w:r>
      <w:proofErr w:type="spellEnd"/>
      <w:r w:rsidRPr="008E076E">
        <w:rPr>
          <w:lang w:val="en-GB"/>
        </w:rPr>
        <w:t xml:space="preserve"> a pharetra </w:t>
      </w:r>
      <w:proofErr w:type="spellStart"/>
      <w:r w:rsidRPr="008E076E">
        <w:rPr>
          <w:lang w:val="en-GB"/>
        </w:rPr>
        <w:t>sed</w:t>
      </w:r>
      <w:proofErr w:type="spellEnd"/>
      <w:r w:rsidRPr="008E076E">
        <w:rPr>
          <w:lang w:val="en-GB"/>
        </w:rPr>
        <w:t xml:space="preserve">, </w:t>
      </w:r>
      <w:proofErr w:type="spellStart"/>
      <w:r w:rsidRPr="008E076E">
        <w:rPr>
          <w:lang w:val="en-GB"/>
        </w:rPr>
        <w:t>ultricies</w:t>
      </w:r>
      <w:proofErr w:type="spellEnd"/>
      <w:r w:rsidRPr="008E076E">
        <w:rPr>
          <w:lang w:val="en-GB"/>
        </w:rPr>
        <w:t xml:space="preserve"> </w:t>
      </w:r>
      <w:proofErr w:type="spellStart"/>
      <w:r w:rsidRPr="008E076E">
        <w:rPr>
          <w:lang w:val="en-GB"/>
        </w:rPr>
        <w:t>eget</w:t>
      </w:r>
      <w:proofErr w:type="spellEnd"/>
      <w:r w:rsidRPr="008E076E">
        <w:rPr>
          <w:lang w:val="en-GB"/>
        </w:rPr>
        <w:t xml:space="preserve"> </w:t>
      </w:r>
      <w:proofErr w:type="spellStart"/>
      <w:r w:rsidRPr="008E076E">
        <w:rPr>
          <w:lang w:val="en-GB"/>
        </w:rPr>
        <w:t>tellus</w:t>
      </w:r>
      <w:proofErr w:type="spellEnd"/>
      <w:r w:rsidRPr="008E076E">
        <w:rPr>
          <w:lang w:val="en-GB"/>
        </w:rPr>
        <w:t xml:space="preserve">. Cras </w:t>
      </w:r>
      <w:proofErr w:type="spellStart"/>
      <w:r w:rsidRPr="008E076E">
        <w:rPr>
          <w:lang w:val="en-GB"/>
        </w:rPr>
        <w:t>euismod</w:t>
      </w:r>
      <w:proofErr w:type="spellEnd"/>
      <w:r w:rsidRPr="008E076E">
        <w:rPr>
          <w:lang w:val="en-GB"/>
        </w:rPr>
        <w:t xml:space="preserve"> sit </w:t>
      </w:r>
      <w:proofErr w:type="spellStart"/>
      <w:r w:rsidRPr="008E076E">
        <w:rPr>
          <w:lang w:val="en-GB"/>
        </w:rPr>
        <w:t>amet</w:t>
      </w:r>
      <w:proofErr w:type="spellEnd"/>
      <w:r w:rsidRPr="008E076E">
        <w:rPr>
          <w:lang w:val="en-GB"/>
        </w:rPr>
        <w:t xml:space="preserve"> </w:t>
      </w:r>
      <w:proofErr w:type="spellStart"/>
      <w:r w:rsidRPr="008E076E">
        <w:rPr>
          <w:lang w:val="en-GB"/>
        </w:rPr>
        <w:t>mauris</w:t>
      </w:r>
      <w:proofErr w:type="spellEnd"/>
      <w:r w:rsidRPr="008E076E">
        <w:rPr>
          <w:lang w:val="en-GB"/>
        </w:rPr>
        <w:t xml:space="preserve"> </w:t>
      </w:r>
      <w:proofErr w:type="spellStart"/>
      <w:r w:rsidRPr="008E076E">
        <w:rPr>
          <w:lang w:val="en-GB"/>
        </w:rPr>
        <w:t>nec</w:t>
      </w:r>
      <w:proofErr w:type="spellEnd"/>
      <w:r w:rsidRPr="008E076E">
        <w:rPr>
          <w:lang w:val="en-GB"/>
        </w:rPr>
        <w:t xml:space="preserve"> </w:t>
      </w:r>
      <w:proofErr w:type="spellStart"/>
      <w:r w:rsidRPr="008E076E">
        <w:rPr>
          <w:lang w:val="en-GB"/>
        </w:rPr>
        <w:t>sollicitudin</w:t>
      </w:r>
      <w:proofErr w:type="spellEnd"/>
      <w:r w:rsidRPr="008E076E">
        <w:rPr>
          <w:lang w:val="en-GB"/>
        </w:rPr>
        <w:t xml:space="preserve">. </w:t>
      </w:r>
      <w:proofErr w:type="spellStart"/>
      <w:r w:rsidRPr="008E076E">
        <w:rPr>
          <w:lang w:val="en-GB"/>
        </w:rPr>
        <w:t>Aliquam</w:t>
      </w:r>
      <w:proofErr w:type="spellEnd"/>
      <w:r w:rsidRPr="008E076E">
        <w:rPr>
          <w:lang w:val="en-GB"/>
        </w:rPr>
        <w:t xml:space="preserve"> </w:t>
      </w:r>
      <w:proofErr w:type="spellStart"/>
      <w:r w:rsidRPr="008E076E">
        <w:rPr>
          <w:lang w:val="en-GB"/>
        </w:rPr>
        <w:t>sodales</w:t>
      </w:r>
      <w:proofErr w:type="spellEnd"/>
      <w:r w:rsidRPr="008E076E">
        <w:rPr>
          <w:lang w:val="en-GB"/>
        </w:rPr>
        <w:t xml:space="preserve"> </w:t>
      </w:r>
      <w:proofErr w:type="spellStart"/>
      <w:r w:rsidRPr="008E076E">
        <w:rPr>
          <w:lang w:val="en-GB"/>
        </w:rPr>
        <w:t>diam</w:t>
      </w:r>
      <w:proofErr w:type="spellEnd"/>
      <w:r w:rsidRPr="008E076E">
        <w:rPr>
          <w:lang w:val="en-GB"/>
        </w:rPr>
        <w:t xml:space="preserve"> </w:t>
      </w:r>
      <w:proofErr w:type="spellStart"/>
      <w:r w:rsidRPr="008E076E">
        <w:rPr>
          <w:lang w:val="en-GB"/>
        </w:rPr>
        <w:t>eu</w:t>
      </w:r>
      <w:proofErr w:type="spellEnd"/>
      <w:r w:rsidRPr="008E076E">
        <w:rPr>
          <w:lang w:val="en-GB"/>
        </w:rPr>
        <w:t xml:space="preserve"> </w:t>
      </w:r>
      <w:proofErr w:type="spellStart"/>
      <w:r w:rsidRPr="008E076E">
        <w:rPr>
          <w:lang w:val="en-GB"/>
        </w:rPr>
        <w:t>est</w:t>
      </w:r>
      <w:proofErr w:type="spellEnd"/>
      <w:r w:rsidRPr="008E076E">
        <w:rPr>
          <w:lang w:val="en-GB"/>
        </w:rPr>
        <w:t xml:space="preserve"> </w:t>
      </w:r>
      <w:proofErr w:type="spellStart"/>
      <w:r w:rsidRPr="008E076E">
        <w:rPr>
          <w:lang w:val="en-GB"/>
        </w:rPr>
        <w:t>posuere</w:t>
      </w:r>
      <w:proofErr w:type="spellEnd"/>
      <w:r w:rsidRPr="008E076E">
        <w:rPr>
          <w:lang w:val="en-GB"/>
        </w:rPr>
        <w:t xml:space="preserve">, </w:t>
      </w:r>
      <w:proofErr w:type="spellStart"/>
      <w:r w:rsidRPr="008E076E">
        <w:rPr>
          <w:lang w:val="en-GB"/>
        </w:rPr>
        <w:t>ut</w:t>
      </w:r>
      <w:proofErr w:type="spellEnd"/>
      <w:r w:rsidRPr="008E076E">
        <w:rPr>
          <w:lang w:val="en-GB"/>
        </w:rPr>
        <w:t xml:space="preserve"> </w:t>
      </w:r>
      <w:proofErr w:type="spellStart"/>
      <w:r w:rsidRPr="008E076E">
        <w:rPr>
          <w:lang w:val="en-GB"/>
        </w:rPr>
        <w:t>posuere</w:t>
      </w:r>
      <w:proofErr w:type="spellEnd"/>
      <w:r w:rsidRPr="008E076E">
        <w:rPr>
          <w:lang w:val="en-GB"/>
        </w:rPr>
        <w:t xml:space="preserve"> </w:t>
      </w:r>
      <w:proofErr w:type="spellStart"/>
      <w:r w:rsidRPr="008E076E">
        <w:rPr>
          <w:lang w:val="en-GB"/>
        </w:rPr>
        <w:t>nunc</w:t>
      </w:r>
      <w:proofErr w:type="spellEnd"/>
      <w:r w:rsidRPr="008E076E">
        <w:rPr>
          <w:lang w:val="en-GB"/>
        </w:rPr>
        <w:t xml:space="preserve"> </w:t>
      </w:r>
      <w:proofErr w:type="spellStart"/>
      <w:r w:rsidRPr="008E076E">
        <w:rPr>
          <w:lang w:val="en-GB"/>
        </w:rPr>
        <w:t>sagittis</w:t>
      </w:r>
      <w:proofErr w:type="spellEnd"/>
      <w:r w:rsidRPr="008E076E">
        <w:rPr>
          <w:lang w:val="en-GB"/>
        </w:rPr>
        <w:t xml:space="preserve">. In lacinia </w:t>
      </w:r>
      <w:proofErr w:type="spellStart"/>
      <w:r w:rsidRPr="008E076E">
        <w:rPr>
          <w:lang w:val="en-GB"/>
        </w:rPr>
        <w:t>ornare</w:t>
      </w:r>
      <w:proofErr w:type="spellEnd"/>
      <w:r w:rsidRPr="008E076E">
        <w:rPr>
          <w:lang w:val="en-GB"/>
        </w:rPr>
        <w:t xml:space="preserve"> nisi at </w:t>
      </w:r>
      <w:proofErr w:type="spellStart"/>
      <w:r w:rsidRPr="008E076E">
        <w:rPr>
          <w:lang w:val="en-GB"/>
        </w:rPr>
        <w:t>efficitur</w:t>
      </w:r>
      <w:proofErr w:type="spellEnd"/>
      <w:r w:rsidRPr="008E076E">
        <w:rPr>
          <w:lang w:val="en-GB"/>
        </w:rPr>
        <w:t xml:space="preserve">. </w:t>
      </w:r>
      <w:proofErr w:type="spellStart"/>
      <w:r w:rsidRPr="008E076E">
        <w:rPr>
          <w:lang w:val="en-GB"/>
        </w:rPr>
        <w:t>Donec</w:t>
      </w:r>
      <w:proofErr w:type="spellEnd"/>
      <w:r w:rsidRPr="008E076E">
        <w:rPr>
          <w:lang w:val="en-GB"/>
        </w:rPr>
        <w:t xml:space="preserve"> tempus </w:t>
      </w:r>
      <w:proofErr w:type="spellStart"/>
      <w:r w:rsidRPr="008E076E">
        <w:rPr>
          <w:lang w:val="en-GB"/>
        </w:rPr>
        <w:t>sodales</w:t>
      </w:r>
      <w:proofErr w:type="spellEnd"/>
      <w:r w:rsidRPr="008E076E">
        <w:rPr>
          <w:lang w:val="en-GB"/>
        </w:rPr>
        <w:t xml:space="preserve"> lorem, sit </w:t>
      </w:r>
      <w:proofErr w:type="spellStart"/>
      <w:r w:rsidRPr="008E076E">
        <w:rPr>
          <w:lang w:val="en-GB"/>
        </w:rPr>
        <w:t>amet</w:t>
      </w:r>
      <w:proofErr w:type="spellEnd"/>
      <w:r w:rsidRPr="008E076E">
        <w:rPr>
          <w:lang w:val="en-GB"/>
        </w:rPr>
        <w:t xml:space="preserve"> </w:t>
      </w:r>
      <w:proofErr w:type="spellStart"/>
      <w:r w:rsidRPr="008E076E">
        <w:rPr>
          <w:lang w:val="en-GB"/>
        </w:rPr>
        <w:t>sodales</w:t>
      </w:r>
      <w:proofErr w:type="spellEnd"/>
      <w:r w:rsidRPr="008E076E">
        <w:rPr>
          <w:lang w:val="en-GB"/>
        </w:rPr>
        <w:t xml:space="preserve"> </w:t>
      </w:r>
      <w:proofErr w:type="spellStart"/>
      <w:r w:rsidRPr="008E076E">
        <w:rPr>
          <w:lang w:val="en-GB"/>
        </w:rPr>
        <w:t>quam</w:t>
      </w:r>
      <w:proofErr w:type="spellEnd"/>
      <w:r w:rsidRPr="008E076E">
        <w:rPr>
          <w:lang w:val="en-GB"/>
        </w:rPr>
        <w:t xml:space="preserve"> dictum ac. </w:t>
      </w:r>
      <w:proofErr w:type="spellStart"/>
      <w:r w:rsidRPr="008E076E">
        <w:rPr>
          <w:lang w:val="en-GB"/>
        </w:rPr>
        <w:t>Aliquam</w:t>
      </w:r>
      <w:proofErr w:type="spellEnd"/>
      <w:r w:rsidRPr="008E076E">
        <w:rPr>
          <w:lang w:val="en-GB"/>
        </w:rPr>
        <w:t xml:space="preserve"> </w:t>
      </w:r>
      <w:proofErr w:type="spellStart"/>
      <w:r w:rsidRPr="008E076E">
        <w:rPr>
          <w:lang w:val="en-GB"/>
        </w:rPr>
        <w:t>consectetur</w:t>
      </w:r>
      <w:proofErr w:type="spellEnd"/>
      <w:r w:rsidRPr="008E076E">
        <w:rPr>
          <w:lang w:val="en-GB"/>
        </w:rPr>
        <w:t xml:space="preserve"> </w:t>
      </w:r>
      <w:proofErr w:type="spellStart"/>
      <w:r w:rsidRPr="008E076E">
        <w:rPr>
          <w:lang w:val="en-GB"/>
        </w:rPr>
        <w:t>est</w:t>
      </w:r>
      <w:proofErr w:type="spellEnd"/>
      <w:r w:rsidRPr="008E076E">
        <w:rPr>
          <w:lang w:val="en-GB"/>
        </w:rPr>
        <w:t xml:space="preserve"> </w:t>
      </w:r>
      <w:proofErr w:type="spellStart"/>
      <w:r w:rsidRPr="008E076E">
        <w:rPr>
          <w:lang w:val="en-GB"/>
        </w:rPr>
        <w:t>sed</w:t>
      </w:r>
      <w:proofErr w:type="spellEnd"/>
      <w:r w:rsidRPr="008E076E">
        <w:rPr>
          <w:lang w:val="en-GB"/>
        </w:rPr>
        <w:t xml:space="preserve"> lorem tempus </w:t>
      </w:r>
      <w:proofErr w:type="spellStart"/>
      <w:r w:rsidRPr="008E076E">
        <w:rPr>
          <w:lang w:val="en-GB"/>
        </w:rPr>
        <w:t>bibendum</w:t>
      </w:r>
      <w:proofErr w:type="spellEnd"/>
      <w:r w:rsidRPr="008E076E">
        <w:rPr>
          <w:lang w:val="en-GB"/>
        </w:rPr>
        <w:t>.</w:t>
      </w:r>
    </w:p>
    <w:p w14:paraId="0D1CE3CC" w14:textId="77777777" w:rsidR="003B44CD" w:rsidRPr="008E076E" w:rsidRDefault="009E0DB6">
      <w:pPr>
        <w:pStyle w:val="Heading2"/>
        <w:rPr>
          <w:lang w:val="en-GB"/>
        </w:rPr>
      </w:pPr>
      <w:bookmarkStart w:id="7" w:name="potential-target-journals"/>
      <w:r w:rsidRPr="008E076E">
        <w:rPr>
          <w:lang w:val="en-GB"/>
        </w:rPr>
        <w:t>Potential target journals</w:t>
      </w:r>
      <w:bookmarkEnd w:id="7"/>
    </w:p>
    <w:p w14:paraId="285BC162" w14:textId="77777777" w:rsidR="003B44CD" w:rsidRPr="008E076E" w:rsidRDefault="009E0DB6">
      <w:pPr>
        <w:pStyle w:val="FirstParagraph"/>
        <w:rPr>
          <w:lang w:val="en-GB"/>
        </w:rPr>
      </w:pPr>
      <w:r w:rsidRPr="008E076E">
        <w:rPr>
          <w:i/>
          <w:lang w:val="en-GB"/>
        </w:rPr>
        <w:t xml:space="preserve">Journals that have published similar work in </w:t>
      </w:r>
      <w:proofErr w:type="spellStart"/>
      <w:r w:rsidRPr="008E076E">
        <w:rPr>
          <w:i/>
          <w:lang w:val="en-GB"/>
        </w:rPr>
        <w:t>th</w:t>
      </w:r>
      <w:proofErr w:type="spellEnd"/>
      <w:r w:rsidRPr="008E076E">
        <w:rPr>
          <w:i/>
          <w:lang w:val="en-GB"/>
        </w:rPr>
        <w:t xml:space="preserve"> past, or papers that have been cited in this manuscript, in subjective order of prestige</w:t>
      </w:r>
    </w:p>
    <w:p w14:paraId="63168FE3" w14:textId="77777777" w:rsidR="003B44CD" w:rsidRPr="008E076E" w:rsidRDefault="009E0DB6">
      <w:pPr>
        <w:pStyle w:val="Compact"/>
        <w:numPr>
          <w:ilvl w:val="0"/>
          <w:numId w:val="2"/>
        </w:numPr>
        <w:rPr>
          <w:lang w:val="en-GB"/>
        </w:rPr>
      </w:pPr>
      <w:r w:rsidRPr="008E076E">
        <w:rPr>
          <w:lang w:val="en-GB"/>
        </w:rPr>
        <w:t>Journal of the Acoustical Society of America - common for horseshoe bat /echolocation papers</w:t>
      </w:r>
    </w:p>
    <w:p w14:paraId="739AD5A6" w14:textId="77777777" w:rsidR="003B44CD" w:rsidRPr="008E076E" w:rsidRDefault="009E0DB6">
      <w:pPr>
        <w:pStyle w:val="Compact"/>
        <w:numPr>
          <w:ilvl w:val="0"/>
          <w:numId w:val="2"/>
        </w:numPr>
        <w:rPr>
          <w:lang w:val="en-GB"/>
        </w:rPr>
      </w:pPr>
      <w:r w:rsidRPr="008E076E">
        <w:rPr>
          <w:lang w:val="en-GB"/>
        </w:rPr>
        <w:t xml:space="preserve">Journal of </w:t>
      </w:r>
      <w:proofErr w:type="spellStart"/>
      <w:r w:rsidRPr="008E076E">
        <w:rPr>
          <w:lang w:val="en-GB"/>
        </w:rPr>
        <w:t>Comparitive</w:t>
      </w:r>
      <w:proofErr w:type="spellEnd"/>
      <w:r w:rsidRPr="008E076E">
        <w:rPr>
          <w:lang w:val="en-GB"/>
        </w:rPr>
        <w:t xml:space="preserve"> Physiology A</w:t>
      </w:r>
    </w:p>
    <w:p w14:paraId="16032782" w14:textId="77777777" w:rsidR="003B44CD" w:rsidRPr="008E076E" w:rsidRDefault="009E0DB6">
      <w:pPr>
        <w:pStyle w:val="Compact"/>
        <w:numPr>
          <w:ilvl w:val="0"/>
          <w:numId w:val="2"/>
        </w:numPr>
        <w:rPr>
          <w:lang w:val="en-GB"/>
        </w:rPr>
      </w:pPr>
      <w:r w:rsidRPr="008E076E">
        <w:rPr>
          <w:lang w:val="en-GB"/>
        </w:rPr>
        <w:t>Journal of Experimental Biology (low cost paper and echolocation papers published here, but unlikely to get through because they would like an explicit manipulative aspect to the paper.)</w:t>
      </w:r>
    </w:p>
    <w:p w14:paraId="120F76C7" w14:textId="77777777" w:rsidR="003B44CD" w:rsidRPr="008E076E" w:rsidRDefault="009E0DB6">
      <w:pPr>
        <w:pStyle w:val="Compact"/>
        <w:numPr>
          <w:ilvl w:val="0"/>
          <w:numId w:val="2"/>
        </w:numPr>
        <w:rPr>
          <w:lang w:val="en-GB"/>
        </w:rPr>
      </w:pPr>
      <w:r w:rsidRPr="008E076E">
        <w:rPr>
          <w:lang w:val="en-GB"/>
        </w:rPr>
        <w:t>Biology Open (The company of Biologists) - Fawcett et al. 2015 published here</w:t>
      </w:r>
    </w:p>
    <w:p w14:paraId="764C6DE2" w14:textId="77777777" w:rsidR="003B44CD" w:rsidRPr="008E076E" w:rsidRDefault="009E0DB6">
      <w:pPr>
        <w:pStyle w:val="FirstParagraph"/>
        <w:rPr>
          <w:lang w:val="en-GB"/>
        </w:rPr>
      </w:pPr>
      <w:r w:rsidRPr="008E076E">
        <w:rPr>
          <w:i/>
          <w:lang w:val="en-GB"/>
        </w:rPr>
        <w:t>Other alternate journals</w:t>
      </w:r>
    </w:p>
    <w:p w14:paraId="6D205CC7" w14:textId="77777777" w:rsidR="003B44CD" w:rsidRPr="008E076E" w:rsidRDefault="009E0DB6">
      <w:pPr>
        <w:pStyle w:val="Compact"/>
        <w:numPr>
          <w:ilvl w:val="0"/>
          <w:numId w:val="3"/>
        </w:numPr>
        <w:rPr>
          <w:lang w:val="en-GB"/>
        </w:rPr>
      </w:pPr>
      <w:r w:rsidRPr="008E076E">
        <w:rPr>
          <w:lang w:val="en-GB"/>
        </w:rPr>
        <w:t>Royal Society Open Science</w:t>
      </w:r>
    </w:p>
    <w:p w14:paraId="0D942ADE" w14:textId="77777777" w:rsidR="003B44CD" w:rsidRPr="008E076E" w:rsidRDefault="009E0DB6">
      <w:pPr>
        <w:pStyle w:val="Compact"/>
        <w:numPr>
          <w:ilvl w:val="0"/>
          <w:numId w:val="3"/>
        </w:numPr>
        <w:rPr>
          <w:lang w:val="en-GB"/>
        </w:rPr>
      </w:pPr>
      <w:r w:rsidRPr="008E076E">
        <w:rPr>
          <w:lang w:val="en-GB"/>
        </w:rPr>
        <w:t>Open Biology (Royal Society)</w:t>
      </w:r>
    </w:p>
    <w:p w14:paraId="083D41C5" w14:textId="77777777" w:rsidR="003B44CD" w:rsidRPr="008E076E" w:rsidRDefault="009E0DB6">
      <w:pPr>
        <w:pStyle w:val="Compact"/>
        <w:numPr>
          <w:ilvl w:val="0"/>
          <w:numId w:val="3"/>
        </w:numPr>
        <w:rPr>
          <w:lang w:val="en-GB"/>
        </w:rPr>
      </w:pPr>
      <w:r w:rsidRPr="008E076E">
        <w:rPr>
          <w:lang w:val="en-GB"/>
        </w:rPr>
        <w:t xml:space="preserve">Acta </w:t>
      </w:r>
      <w:proofErr w:type="spellStart"/>
      <w:r w:rsidRPr="008E076E">
        <w:rPr>
          <w:lang w:val="en-GB"/>
        </w:rPr>
        <w:t>Chiropterologica</w:t>
      </w:r>
      <w:proofErr w:type="spellEnd"/>
    </w:p>
    <w:p w14:paraId="3110E21B" w14:textId="77777777" w:rsidR="003B44CD" w:rsidRPr="008E076E" w:rsidRDefault="009E0DB6">
      <w:pPr>
        <w:pStyle w:val="Heading2"/>
        <w:rPr>
          <w:lang w:val="en-GB"/>
        </w:rPr>
      </w:pPr>
      <w:bookmarkStart w:id="8" w:name="introduction-broad-draft-others-chip-in"/>
      <w:r w:rsidRPr="008E076E">
        <w:rPr>
          <w:lang w:val="en-GB"/>
        </w:rPr>
        <w:lastRenderedPageBreak/>
        <w:t>Introduction (BROAD DRAFT, OTHERS CHIP IN!)</w:t>
      </w:r>
      <w:bookmarkEnd w:id="8"/>
    </w:p>
    <w:p w14:paraId="6FBF00D8" w14:textId="77777777" w:rsidR="003B44CD" w:rsidRDefault="009E0DB6">
      <w:pPr>
        <w:numPr>
          <w:ilvl w:val="0"/>
          <w:numId w:val="4"/>
        </w:numPr>
        <w:rPr>
          <w:ins w:id="9" w:author="hgoerlitz" w:date="2020-08-13T10:13:00Z"/>
          <w:lang w:val="en-GB"/>
        </w:rPr>
      </w:pPr>
      <w:r w:rsidRPr="008E076E">
        <w:rPr>
          <w:lang w:val="en-GB"/>
        </w:rPr>
        <w:t xml:space="preserve">Bats are known to echolocate and fly under complex conditions. </w:t>
      </w:r>
      <w:ins w:id="10" w:author="hgoerlitz" w:date="2020-08-13T10:13:00Z">
        <w:r w:rsidR="008E076E">
          <w:rPr>
            <w:lang w:val="en-GB"/>
          </w:rPr>
          <w:t xml:space="preserve">Several studies in </w:t>
        </w:r>
      </w:ins>
      <w:ins w:id="11" w:author="hgoerlitz" w:date="2020-08-13T10:14:00Z">
        <w:r w:rsidR="008E076E">
          <w:rPr>
            <w:lang w:val="en-GB"/>
          </w:rPr>
          <w:t xml:space="preserve">X species suggest that they </w:t>
        </w:r>
      </w:ins>
      <w:del w:id="12" w:author="hgoerlitz" w:date="2020-08-13T10:14:00Z">
        <w:r w:rsidRPr="008E076E" w:rsidDel="008E076E">
          <w:rPr>
            <w:lang w:val="en-GB"/>
          </w:rPr>
          <w:delText xml:space="preserve">They </w:delText>
        </w:r>
      </w:del>
      <w:r w:rsidRPr="008E076E">
        <w:rPr>
          <w:lang w:val="en-GB"/>
        </w:rPr>
        <w:t xml:space="preserve">show </w:t>
      </w:r>
      <w:ins w:id="13" w:author="hgoerlitz" w:date="2020-08-13T10:13:00Z">
        <w:r w:rsidR="008E076E">
          <w:rPr>
            <w:lang w:val="en-GB"/>
          </w:rPr>
          <w:t xml:space="preserve">anti-jamming (?) </w:t>
        </w:r>
      </w:ins>
      <w:r w:rsidRPr="008E076E">
        <w:rPr>
          <w:lang w:val="en-GB"/>
        </w:rPr>
        <w:t>responses in the presence of conspecifics, playbacks and clutter.</w:t>
      </w:r>
    </w:p>
    <w:p w14:paraId="0D9052E9" w14:textId="77777777" w:rsidR="008E076E" w:rsidRPr="008E076E" w:rsidRDefault="008E076E">
      <w:pPr>
        <w:numPr>
          <w:ilvl w:val="0"/>
          <w:numId w:val="4"/>
        </w:numPr>
        <w:rPr>
          <w:lang w:val="en-GB"/>
        </w:rPr>
      </w:pPr>
      <w:ins w:id="14" w:author="hgoerlitz" w:date="2020-08-13T10:13:00Z">
        <w:r>
          <w:rPr>
            <w:lang w:val="en-GB"/>
          </w:rPr>
          <w:t xml:space="preserve">However, </w:t>
        </w:r>
      </w:ins>
      <w:ins w:id="15" w:author="hgoerlitz" w:date="2020-08-13T10:14:00Z">
        <w:r>
          <w:rPr>
            <w:lang w:val="en-GB"/>
          </w:rPr>
          <w:t xml:space="preserve">recent studies </w:t>
        </w:r>
      </w:ins>
      <w:ins w:id="16" w:author="hgoerlitz" w:date="2020-08-13T10:15:00Z">
        <w:r>
          <w:rPr>
            <w:lang w:val="en-GB"/>
          </w:rPr>
          <w:t xml:space="preserve">suggested that interference is less problematic than previously thought, </w:t>
        </w:r>
      </w:ins>
      <w:ins w:id="17" w:author="hgoerlitz" w:date="2020-08-13T10:16:00Z">
        <w:r>
          <w:rPr>
            <w:lang w:val="en-GB"/>
          </w:rPr>
          <w:t xml:space="preserve">showing the lack of an anti-jamming </w:t>
        </w:r>
      </w:ins>
      <w:ins w:id="18" w:author="hgoerlitz" w:date="2020-08-13T10:14:00Z">
        <w:r>
          <w:rPr>
            <w:lang w:val="en-GB"/>
          </w:rPr>
          <w:t xml:space="preserve">frequency </w:t>
        </w:r>
      </w:ins>
      <w:ins w:id="19" w:author="hgoerlitz" w:date="2020-08-13T10:16:00Z">
        <w:r>
          <w:rPr>
            <w:lang w:val="en-GB"/>
          </w:rPr>
          <w:t xml:space="preserve">shift </w:t>
        </w:r>
      </w:ins>
      <w:ins w:id="20" w:author="hgoerlitz" w:date="2020-08-13T10:15:00Z">
        <w:r>
          <w:rPr>
            <w:lang w:val="en-GB"/>
          </w:rPr>
          <w:t xml:space="preserve">(studies from </w:t>
        </w:r>
        <w:proofErr w:type="spellStart"/>
        <w:r>
          <w:rPr>
            <w:lang w:val="en-GB"/>
          </w:rPr>
          <w:t>Uli</w:t>
        </w:r>
        <w:proofErr w:type="spellEnd"/>
        <w:r>
          <w:rPr>
            <w:lang w:val="en-GB"/>
          </w:rPr>
          <w:t xml:space="preserve"> and Yossi labs)</w:t>
        </w:r>
      </w:ins>
      <w:ins w:id="21" w:author="hgoerlitz" w:date="2020-08-13T10:16:00Z">
        <w:r>
          <w:rPr>
            <w:lang w:val="en-GB"/>
          </w:rPr>
          <w:t xml:space="preserve">, questioning its benefit </w:t>
        </w:r>
        <w:proofErr w:type="gramStart"/>
        <w:r>
          <w:rPr>
            <w:lang w:val="en-GB"/>
          </w:rPr>
          <w:t>(?,</w:t>
        </w:r>
        <w:proofErr w:type="gramEnd"/>
        <w:r>
          <w:rPr>
            <w:lang w:val="en-GB"/>
          </w:rPr>
          <w:t xml:space="preserve"> Yovel e-life) and suggesting that bats can perc</w:t>
        </w:r>
      </w:ins>
      <w:ins w:id="22" w:author="hgoerlitz" w:date="2020-08-13T10:17:00Z">
        <w:r>
          <w:rPr>
            <w:lang w:val="en-GB"/>
          </w:rPr>
          <w:t>eive echoes in large groups (PNAS).</w:t>
        </w:r>
      </w:ins>
    </w:p>
    <w:p w14:paraId="74C9729B" w14:textId="77777777" w:rsidR="003B44CD" w:rsidRPr="008E076E" w:rsidRDefault="009E0DB6">
      <w:pPr>
        <w:numPr>
          <w:ilvl w:val="0"/>
          <w:numId w:val="4"/>
        </w:numPr>
        <w:rPr>
          <w:lang w:val="en-GB"/>
        </w:rPr>
      </w:pPr>
      <w:r w:rsidRPr="008E076E">
        <w:rPr>
          <w:lang w:val="en-GB"/>
        </w:rPr>
        <w:t xml:space="preserve">There is a general FM bat bias in the study of how bats respond to adverse acoustic conditions, with little attention given to CF bats. Even in the CF bat literature, there is a </w:t>
      </w:r>
      <w:commentRangeStart w:id="23"/>
      <w:r w:rsidRPr="008E076E">
        <w:rPr>
          <w:lang w:val="en-GB"/>
        </w:rPr>
        <w:t xml:space="preserve">strong focus on </w:t>
      </w:r>
      <w:proofErr w:type="gramStart"/>
      <w:r w:rsidRPr="008E076E">
        <w:rPr>
          <w:lang w:val="en-GB"/>
        </w:rPr>
        <w:t>lab based</w:t>
      </w:r>
      <w:proofErr w:type="gramEnd"/>
      <w:r w:rsidRPr="008E076E">
        <w:rPr>
          <w:lang w:val="en-GB"/>
        </w:rPr>
        <w:t xml:space="preserve"> studies.</w:t>
      </w:r>
    </w:p>
    <w:p w14:paraId="6F3EACD3" w14:textId="77777777" w:rsidR="003B44CD" w:rsidRPr="008E076E" w:rsidRDefault="009E0DB6">
      <w:pPr>
        <w:numPr>
          <w:ilvl w:val="0"/>
          <w:numId w:val="4"/>
        </w:numPr>
        <w:rPr>
          <w:lang w:val="en-GB"/>
        </w:rPr>
      </w:pPr>
      <w:r w:rsidRPr="008E076E">
        <w:rPr>
          <w:lang w:val="en-GB"/>
        </w:rPr>
        <w:t>Lab based studies are powerful in that they can shed clearer light into the contributions of the manipulated variables and conditions. However, at the same time, the animals are in a new environment, and the environment itself can be a strong manipulating variable</w:t>
      </w:r>
      <w:commentRangeEnd w:id="23"/>
      <w:r w:rsidR="0077013A">
        <w:rPr>
          <w:rStyle w:val="CommentReference"/>
        </w:rPr>
        <w:commentReference w:id="23"/>
      </w:r>
      <w:r w:rsidRPr="008E076E">
        <w:rPr>
          <w:lang w:val="en-GB"/>
        </w:rPr>
        <w:t>. Studying animals in natural conditions allows quantifying the day-to-day effect sizes as seen in the wild as the animal behaves in its natural environment.</w:t>
      </w:r>
    </w:p>
    <w:p w14:paraId="5279190E" w14:textId="77777777" w:rsidR="003B44CD" w:rsidRPr="008E076E" w:rsidRDefault="009E0DB6">
      <w:pPr>
        <w:numPr>
          <w:ilvl w:val="0"/>
          <w:numId w:val="4"/>
        </w:numPr>
        <w:rPr>
          <w:lang w:val="en-GB"/>
        </w:rPr>
      </w:pPr>
      <w:commentRangeStart w:id="24"/>
      <w:r w:rsidRPr="008E076E">
        <w:rPr>
          <w:lang w:val="en-GB"/>
        </w:rPr>
        <w:t>A common issue plaguing many acoustical studies, especially in bat echolocation is the use of manual measurements to segment and quantify the different parts of an echolocation call (CF, FM). These are known to lead to biased or inconsistent measurement. We overcome these issues with the use a of an automated workflow. Our approach is thus more reproducible</w:t>
      </w:r>
      <w:commentRangeEnd w:id="24"/>
      <w:r w:rsidR="0077013A">
        <w:rPr>
          <w:rStyle w:val="CommentReference"/>
        </w:rPr>
        <w:commentReference w:id="24"/>
      </w:r>
      <w:del w:id="25" w:author="hgoerlitz" w:date="2020-08-13T10:12:00Z">
        <w:r w:rsidRPr="008E076E" w:rsidDel="008E076E">
          <w:rPr>
            <w:lang w:val="en-GB"/>
          </w:rPr>
          <w:delText xml:space="preserve"> in the long-term</w:delText>
        </w:r>
      </w:del>
      <w:r w:rsidRPr="008E076E">
        <w:rPr>
          <w:lang w:val="en-GB"/>
        </w:rPr>
        <w:t>.</w:t>
      </w:r>
    </w:p>
    <w:p w14:paraId="0AC3186A" w14:textId="77777777" w:rsidR="003B44CD" w:rsidRPr="008E076E" w:rsidRDefault="009E0DB6">
      <w:pPr>
        <w:numPr>
          <w:ilvl w:val="0"/>
          <w:numId w:val="4"/>
        </w:numPr>
        <w:rPr>
          <w:lang w:val="en-GB"/>
        </w:rPr>
      </w:pPr>
      <w:r w:rsidRPr="008E076E">
        <w:rPr>
          <w:lang w:val="en-GB"/>
        </w:rPr>
        <w:t xml:space="preserve">We observed and compared the behaviour of free-flying bats as they echolocated alone and in the presence </w:t>
      </w:r>
      <w:ins w:id="26" w:author="hgoerlitz" w:date="2020-08-13T10:13:00Z">
        <w:r w:rsidR="008E076E">
          <w:rPr>
            <w:lang w:val="en-GB"/>
          </w:rPr>
          <w:t xml:space="preserve">of </w:t>
        </w:r>
      </w:ins>
      <w:r w:rsidRPr="008E076E">
        <w:rPr>
          <w:lang w:val="en-GB"/>
        </w:rPr>
        <w:t xml:space="preserve">congeners emitting echolocation calls in a common frequency band. </w:t>
      </w:r>
      <w:commentRangeStart w:id="27"/>
      <w:r w:rsidRPr="008E076E">
        <w:rPr>
          <w:lang w:val="en-GB"/>
        </w:rPr>
        <w:t>Our observations of free-flying bats show that changes in echolocation may not be as dramatic as observed in previous studies</w:t>
      </w:r>
      <w:commentRangeEnd w:id="27"/>
      <w:r w:rsidR="0077013A">
        <w:rPr>
          <w:rStyle w:val="CommentReference"/>
        </w:rPr>
        <w:commentReference w:id="27"/>
      </w:r>
      <w:r w:rsidRPr="008E076E">
        <w:rPr>
          <w:lang w:val="en-GB"/>
        </w:rPr>
        <w:t>, perhaps due to the fact that the animals are flying in a familiar environment. Bats may be even less affected by so-called jamming in their native habitats.</w:t>
      </w:r>
    </w:p>
    <w:p w14:paraId="798C4451" w14:textId="77777777" w:rsidR="003B44CD" w:rsidRPr="008E076E" w:rsidRDefault="009E0DB6">
      <w:pPr>
        <w:pStyle w:val="Heading2"/>
        <w:rPr>
          <w:lang w:val="en-GB"/>
        </w:rPr>
      </w:pPr>
      <w:bookmarkStart w:id="28" w:name="methods"/>
      <w:r w:rsidRPr="008E076E">
        <w:rPr>
          <w:lang w:val="en-GB"/>
        </w:rPr>
        <w:t>Methods</w:t>
      </w:r>
      <w:bookmarkEnd w:id="28"/>
    </w:p>
    <w:p w14:paraId="1525BEE8" w14:textId="77777777" w:rsidR="003B44CD" w:rsidRPr="008E076E" w:rsidRDefault="009E0DB6">
      <w:pPr>
        <w:pStyle w:val="Heading3"/>
        <w:rPr>
          <w:lang w:val="en-GB"/>
        </w:rPr>
      </w:pPr>
      <w:bookmarkStart w:id="29" w:name="study-species"/>
      <w:r w:rsidRPr="008E076E">
        <w:rPr>
          <w:lang w:val="en-GB"/>
        </w:rPr>
        <w:t>Study species</w:t>
      </w:r>
      <w:bookmarkEnd w:id="29"/>
      <w:ins w:id="30" w:author="hgoerlitz" w:date="2020-08-13T10:27:00Z">
        <w:r w:rsidR="007D6FE1">
          <w:rPr>
            <w:lang w:val="en-GB"/>
          </w:rPr>
          <w:t xml:space="preserve"> and site</w:t>
        </w:r>
      </w:ins>
    </w:p>
    <w:p w14:paraId="641977E9" w14:textId="77777777" w:rsidR="003B44CD" w:rsidRPr="008E076E" w:rsidRDefault="0077013A">
      <w:pPr>
        <w:pStyle w:val="FirstParagraph"/>
        <w:rPr>
          <w:lang w:val="en-GB"/>
        </w:rPr>
      </w:pPr>
      <w:ins w:id="31" w:author="hgoerlitz" w:date="2020-08-13T10:25:00Z">
        <w:r>
          <w:rPr>
            <w:lang w:val="en-GB"/>
          </w:rPr>
          <w:t xml:space="preserve">We studied two species of horseshoe bats, the </w:t>
        </w:r>
      </w:ins>
      <w:del w:id="32" w:author="hgoerlitz" w:date="2020-08-13T10:25:00Z">
        <w:r w:rsidR="009E0DB6" w:rsidRPr="008E076E" w:rsidDel="0077013A">
          <w:rPr>
            <w:lang w:val="en-GB"/>
          </w:rPr>
          <w:delText xml:space="preserve">Two target species of rhinolophid bats </w:delText>
        </w:r>
      </w:del>
      <w:proofErr w:type="spellStart"/>
      <w:ins w:id="33" w:author="hgoerlitz" w:date="2020-08-13T10:26:00Z">
        <w:r>
          <w:rPr>
            <w:lang w:val="en-GB"/>
          </w:rPr>
          <w:t>Mehely’s</w:t>
        </w:r>
        <w:proofErr w:type="spellEnd"/>
        <w:r>
          <w:rPr>
            <w:lang w:val="en-GB"/>
          </w:rPr>
          <w:t xml:space="preserve"> horseshoe bat (</w:t>
        </w:r>
      </w:ins>
      <w:r w:rsidR="009E0DB6" w:rsidRPr="008E076E">
        <w:rPr>
          <w:i/>
          <w:lang w:val="en-GB"/>
        </w:rPr>
        <w:t xml:space="preserve">Rhinolophus </w:t>
      </w:r>
      <w:proofErr w:type="spellStart"/>
      <w:r w:rsidR="009E0DB6" w:rsidRPr="008E076E">
        <w:rPr>
          <w:i/>
          <w:lang w:val="en-GB"/>
        </w:rPr>
        <w:t>mehelyi</w:t>
      </w:r>
      <w:proofErr w:type="spellEnd"/>
      <w:ins w:id="34" w:author="hgoerlitz" w:date="2020-08-13T10:26:00Z">
        <w:r w:rsidRPr="0077013A">
          <w:rPr>
            <w:lang w:val="en-GB"/>
            <w:rPrChange w:id="35" w:author="hgoerlitz" w:date="2020-08-13T10:27:00Z">
              <w:rPr>
                <w:i/>
                <w:lang w:val="en-GB"/>
              </w:rPr>
            </w:rPrChange>
          </w:rPr>
          <w:t>) and the Mediterranean horseshoe bat (</w:t>
        </w:r>
      </w:ins>
      <w:del w:id="36" w:author="hgoerlitz" w:date="2020-08-13T10:27:00Z">
        <w:r w:rsidR="009E0DB6" w:rsidRPr="008E076E" w:rsidDel="0077013A">
          <w:rPr>
            <w:lang w:val="en-GB"/>
          </w:rPr>
          <w:delText xml:space="preserve"> and </w:delText>
        </w:r>
      </w:del>
      <w:r w:rsidR="009E0DB6" w:rsidRPr="008E076E">
        <w:rPr>
          <w:i/>
          <w:lang w:val="en-GB"/>
        </w:rPr>
        <w:t xml:space="preserve">R. </w:t>
      </w:r>
      <w:del w:id="37" w:author="hgoerlitz" w:date="2020-08-13T10:27:00Z">
        <w:r w:rsidR="009E0DB6" w:rsidRPr="008E076E" w:rsidDel="0077013A">
          <w:rPr>
            <w:i/>
            <w:lang w:val="en-GB"/>
          </w:rPr>
          <w:delText>euryale</w:delText>
        </w:r>
      </w:del>
      <w:ins w:id="38" w:author="hgoerlitz" w:date="2020-08-13T10:27:00Z">
        <w:r>
          <w:rPr>
            <w:i/>
            <w:lang w:val="en-GB"/>
          </w:rPr>
          <w:t>Euryale)</w:t>
        </w:r>
      </w:ins>
      <w:del w:id="39" w:author="hgoerlitz" w:date="2020-08-13T10:27:00Z">
        <w:r w:rsidR="009E0DB6" w:rsidRPr="008E076E" w:rsidDel="0077013A">
          <w:rPr>
            <w:lang w:val="en-GB"/>
          </w:rPr>
          <w:delText xml:space="preserve"> </w:delText>
        </w:r>
        <w:commentRangeStart w:id="40"/>
        <w:r w:rsidR="009E0DB6" w:rsidRPr="008E076E" w:rsidDel="0077013A">
          <w:rPr>
            <w:lang w:val="en-GB"/>
          </w:rPr>
          <w:delText>were studied</w:delText>
        </w:r>
        <w:commentRangeEnd w:id="40"/>
        <w:r w:rsidDel="0077013A">
          <w:rPr>
            <w:rStyle w:val="CommentReference"/>
          </w:rPr>
          <w:commentReference w:id="40"/>
        </w:r>
      </w:del>
      <w:r w:rsidR="009E0DB6" w:rsidRPr="008E076E">
        <w:rPr>
          <w:lang w:val="en-GB"/>
        </w:rPr>
        <w:t xml:space="preserve">. Both species emit </w:t>
      </w:r>
      <w:del w:id="41" w:author="hgoerlitz" w:date="2020-08-13T10:27:00Z">
        <w:r w:rsidR="009E0DB6" w:rsidRPr="008E076E" w:rsidDel="0077013A">
          <w:rPr>
            <w:lang w:val="en-GB"/>
          </w:rPr>
          <w:delText xml:space="preserve">CF </w:delText>
        </w:r>
      </w:del>
      <w:ins w:id="42" w:author="hgoerlitz" w:date="2020-08-13T10:27:00Z">
        <w:r>
          <w:rPr>
            <w:lang w:val="en-GB"/>
          </w:rPr>
          <w:t>constant frequency (CF)</w:t>
        </w:r>
        <w:r w:rsidRPr="008E076E">
          <w:rPr>
            <w:lang w:val="en-GB"/>
          </w:rPr>
          <w:t xml:space="preserve"> </w:t>
        </w:r>
      </w:ins>
      <w:r w:rsidR="009E0DB6" w:rsidRPr="008E076E">
        <w:rPr>
          <w:lang w:val="en-GB"/>
        </w:rPr>
        <w:t>calls with peak frequencies between 102-112 kHz</w:t>
      </w:r>
      <w:ins w:id="43" w:author="hgoerlitz" w:date="2020-08-13T10:27:00Z">
        <w:r w:rsidR="007D6FE1">
          <w:rPr>
            <w:lang w:val="en-GB"/>
          </w:rPr>
          <w:t xml:space="preserve"> (REF)</w:t>
        </w:r>
      </w:ins>
      <w:r w:rsidR="009E0DB6" w:rsidRPr="008E076E">
        <w:rPr>
          <w:lang w:val="en-GB"/>
        </w:rPr>
        <w:t xml:space="preserve">, and they cannot be distinguished reliably acoustically due to the overlap of call frequencies. For the purposes of this study we treat them as a single group of bats as the problem of acoustic jamming still remains whether a bat faces loud calls from a conspecific or a </w:t>
      </w:r>
      <w:proofErr w:type="spellStart"/>
      <w:r w:rsidR="009E0DB6" w:rsidRPr="008E076E">
        <w:rPr>
          <w:lang w:val="en-GB"/>
        </w:rPr>
        <w:t>heterospecific</w:t>
      </w:r>
      <w:proofErr w:type="spellEnd"/>
      <w:r w:rsidR="009E0DB6" w:rsidRPr="008E076E">
        <w:rPr>
          <w:lang w:val="en-GB"/>
        </w:rPr>
        <w:t xml:space="preserve"> due to the major overlap in CF frequencies, and similar call structure.</w:t>
      </w:r>
    </w:p>
    <w:p w14:paraId="401A173C" w14:textId="77777777" w:rsidR="003B44CD" w:rsidRPr="008E076E" w:rsidRDefault="009E0DB6">
      <w:pPr>
        <w:pStyle w:val="BodyText"/>
        <w:rPr>
          <w:lang w:val="en-GB"/>
        </w:rPr>
      </w:pPr>
      <w:r w:rsidRPr="008E076E">
        <w:rPr>
          <w:lang w:val="en-GB"/>
        </w:rPr>
        <w:lastRenderedPageBreak/>
        <w:t xml:space="preserve">Recordings were done in a dome-shaped cave next to the main entrance of the </w:t>
      </w:r>
      <w:proofErr w:type="spellStart"/>
      <w:r w:rsidRPr="008E076E">
        <w:rPr>
          <w:lang w:val="en-GB"/>
        </w:rPr>
        <w:t>Orlova</w:t>
      </w:r>
      <w:proofErr w:type="spellEnd"/>
      <w:r w:rsidRPr="008E076E">
        <w:rPr>
          <w:lang w:val="en-GB"/>
        </w:rPr>
        <w:t xml:space="preserve"> Chuka cave system</w:t>
      </w:r>
      <w:ins w:id="44" w:author="hgoerlitz" w:date="2020-08-13T10:27:00Z">
        <w:r w:rsidR="007D6FE1">
          <w:rPr>
            <w:lang w:val="en-GB"/>
          </w:rPr>
          <w:t xml:space="preserve"> </w:t>
        </w:r>
      </w:ins>
      <w:ins w:id="45" w:author="hgoerlitz" w:date="2020-08-13T10:28:00Z">
        <w:r w:rsidR="007D6FE1">
          <w:rPr>
            <w:lang w:val="en-GB"/>
          </w:rPr>
          <w:t>in NE-Bulgaria</w:t>
        </w:r>
        <w:proofErr w:type="gramStart"/>
        <w:r w:rsidR="007D6FE1">
          <w:rPr>
            <w:lang w:val="en-GB"/>
          </w:rPr>
          <w:t>. WHEN?</w:t>
        </w:r>
      </w:ins>
      <w:r w:rsidRPr="008E076E">
        <w:rPr>
          <w:lang w:val="en-GB"/>
        </w:rPr>
        <w:t>.</w:t>
      </w:r>
      <w:proofErr w:type="gramEnd"/>
      <w:r w:rsidRPr="008E076E">
        <w:rPr>
          <w:lang w:val="en-GB"/>
        </w:rPr>
        <w:t xml:space="preserve"> The dome was </w:t>
      </w:r>
      <w:proofErr w:type="gramStart"/>
      <w:r w:rsidRPr="008E076E">
        <w:rPr>
          <w:b/>
          <w:lang w:val="en-GB"/>
        </w:rPr>
        <w:t>X,Y</w:t>
      </w:r>
      <w:proofErr w:type="gramEnd"/>
      <w:r w:rsidRPr="008E076E">
        <w:rPr>
          <w:b/>
          <w:lang w:val="en-GB"/>
        </w:rPr>
        <w:t>,Z</w:t>
      </w:r>
      <w:r w:rsidRPr="008E076E">
        <w:rPr>
          <w:lang w:val="en-GB"/>
        </w:rPr>
        <w:t xml:space="preserve"> (</w:t>
      </w:r>
      <w:proofErr w:type="spellStart"/>
      <w:r w:rsidRPr="008E076E">
        <w:rPr>
          <w:lang w:val="en-GB"/>
        </w:rPr>
        <w:t>HxBXD</w:t>
      </w:r>
      <w:proofErr w:type="spellEnd"/>
      <w:r w:rsidRPr="008E076E">
        <w:rPr>
          <w:lang w:val="en-GB"/>
        </w:rPr>
        <w:t xml:space="preserve">) metres in dimension. Our data showed that the recording site was visited by multiple species of bats aside from our two main study species, and we only analysed audio data with </w:t>
      </w:r>
      <w:r w:rsidRPr="008E076E">
        <w:rPr>
          <w:i/>
          <w:lang w:val="en-GB"/>
        </w:rPr>
        <w:t xml:space="preserve">R. </w:t>
      </w:r>
      <w:proofErr w:type="spellStart"/>
      <w:r w:rsidRPr="008E076E">
        <w:rPr>
          <w:i/>
          <w:lang w:val="en-GB"/>
        </w:rPr>
        <w:t>euryale</w:t>
      </w:r>
      <w:proofErr w:type="spellEnd"/>
      <w:r w:rsidRPr="008E076E">
        <w:rPr>
          <w:lang w:val="en-GB"/>
        </w:rPr>
        <w:t xml:space="preserve"> and/or </w:t>
      </w:r>
      <w:r w:rsidRPr="008E076E">
        <w:rPr>
          <w:i/>
          <w:lang w:val="en-GB"/>
        </w:rPr>
        <w:t xml:space="preserve">R. </w:t>
      </w:r>
      <w:proofErr w:type="spellStart"/>
      <w:r w:rsidRPr="008E076E">
        <w:rPr>
          <w:i/>
          <w:lang w:val="en-GB"/>
        </w:rPr>
        <w:t>mehelyi</w:t>
      </w:r>
      <w:proofErr w:type="spellEnd"/>
      <w:r w:rsidRPr="008E076E">
        <w:rPr>
          <w:lang w:val="en-GB"/>
        </w:rPr>
        <w:t xml:space="preserve"> calls in it.</w:t>
      </w:r>
    </w:p>
    <w:p w14:paraId="43FA40B9" w14:textId="77777777" w:rsidR="003B44CD" w:rsidRPr="008E076E" w:rsidRDefault="009E0DB6">
      <w:pPr>
        <w:pStyle w:val="Heading3"/>
        <w:rPr>
          <w:lang w:val="en-GB"/>
        </w:rPr>
      </w:pPr>
      <w:bookmarkStart w:id="46" w:name="experimental-setup"/>
      <w:r w:rsidRPr="008E076E">
        <w:rPr>
          <w:lang w:val="en-GB"/>
        </w:rPr>
        <w:t>Experimental setup</w:t>
      </w:r>
      <w:bookmarkEnd w:id="46"/>
    </w:p>
    <w:p w14:paraId="7291D092" w14:textId="77777777" w:rsidR="003B44CD" w:rsidRPr="008E076E" w:rsidRDefault="009E0DB6">
      <w:pPr>
        <w:pStyle w:val="FirstParagraph"/>
        <w:rPr>
          <w:lang w:val="en-GB"/>
        </w:rPr>
      </w:pPr>
      <w:r w:rsidRPr="008E076E">
        <w:rPr>
          <w:lang w:val="en-GB"/>
        </w:rPr>
        <w:t xml:space="preserve">Three </w:t>
      </w:r>
      <w:ins w:id="47" w:author="hgoerlitz" w:date="2020-08-13T10:28:00Z">
        <w:r w:rsidR="007D6FE1">
          <w:rPr>
            <w:lang w:val="en-GB"/>
          </w:rPr>
          <w:t xml:space="preserve">ultrasonic </w:t>
        </w:r>
      </w:ins>
      <w:del w:id="48" w:author="hgoerlitz" w:date="2020-08-13T10:28:00Z">
        <w:r w:rsidRPr="008E076E" w:rsidDel="007D6FE1">
          <w:rPr>
            <w:lang w:val="en-GB"/>
          </w:rPr>
          <w:delText xml:space="preserve">Avisoft CM16 </w:delText>
        </w:r>
      </w:del>
      <w:r w:rsidRPr="008E076E">
        <w:rPr>
          <w:lang w:val="en-GB"/>
        </w:rPr>
        <w:t>microphones (</w:t>
      </w:r>
      <w:ins w:id="49" w:author="hgoerlitz" w:date="2020-08-13T10:28:00Z">
        <w:r w:rsidR="007D6FE1">
          <w:rPr>
            <w:lang w:val="en-GB"/>
          </w:rPr>
          <w:t xml:space="preserve">CM16/CMPA; </w:t>
        </w:r>
      </w:ins>
      <w:proofErr w:type="spellStart"/>
      <w:r w:rsidRPr="008E076E">
        <w:rPr>
          <w:lang w:val="en-GB"/>
        </w:rPr>
        <w:t>Avisoft</w:t>
      </w:r>
      <w:proofErr w:type="spellEnd"/>
      <w:r w:rsidRPr="008E076E">
        <w:rPr>
          <w:lang w:val="en-GB"/>
        </w:rPr>
        <w:t xml:space="preserve"> Bioacoustics, </w:t>
      </w:r>
      <w:proofErr w:type="spellStart"/>
      <w:ins w:id="50" w:author="hgoerlitz" w:date="2020-08-13T10:28:00Z">
        <w:r w:rsidR="007D6FE1">
          <w:rPr>
            <w:lang w:val="en-GB"/>
          </w:rPr>
          <w:t>Glienicke</w:t>
        </w:r>
        <w:proofErr w:type="spellEnd"/>
        <w:r w:rsidR="007D6FE1">
          <w:rPr>
            <w:lang w:val="en-GB"/>
          </w:rPr>
          <w:t xml:space="preserve">, </w:t>
        </w:r>
      </w:ins>
      <w:r w:rsidRPr="008E076E">
        <w:rPr>
          <w:lang w:val="en-GB"/>
        </w:rPr>
        <w:t xml:space="preserve">Germany) were connected to an </w:t>
      </w:r>
      <w:proofErr w:type="spellStart"/>
      <w:r w:rsidRPr="008E076E">
        <w:rPr>
          <w:lang w:val="en-GB"/>
        </w:rPr>
        <w:t>Avisoft</w:t>
      </w:r>
      <w:proofErr w:type="spellEnd"/>
      <w:r w:rsidRPr="008E076E">
        <w:rPr>
          <w:lang w:val="en-GB"/>
        </w:rPr>
        <w:t xml:space="preserve"> 416H recording at 250kHz sampling rate. The three microphones were placed at different heights and locations in the dome shaped cave to sample the </w:t>
      </w:r>
      <w:commentRangeStart w:id="51"/>
      <w:r w:rsidRPr="008E076E">
        <w:rPr>
          <w:lang w:val="en-GB"/>
        </w:rPr>
        <w:t>greatest diversity of calls possible</w:t>
      </w:r>
      <w:commentRangeEnd w:id="51"/>
      <w:r w:rsidR="007D6FE1">
        <w:rPr>
          <w:rStyle w:val="CommentReference"/>
        </w:rPr>
        <w:commentReference w:id="51"/>
      </w:r>
      <w:r w:rsidRPr="008E076E">
        <w:rPr>
          <w:lang w:val="en-GB"/>
        </w:rPr>
        <w:t xml:space="preserve">. The cave had only one entrance/exit with a roosting site that most bats flew towards (Figure 1.). </w:t>
      </w:r>
      <w:commentRangeStart w:id="52"/>
      <w:r w:rsidRPr="008E076E">
        <w:rPr>
          <w:lang w:val="en-GB"/>
        </w:rPr>
        <w:t xml:space="preserve">Horseshoe bat calls are </w:t>
      </w:r>
      <w:del w:id="53" w:author="hgoerlitz" w:date="2020-08-13T10:30:00Z">
        <w:r w:rsidRPr="008E076E" w:rsidDel="007D6FE1">
          <w:rPr>
            <w:lang w:val="en-GB"/>
          </w:rPr>
          <w:delText xml:space="preserve">known to be </w:delText>
        </w:r>
      </w:del>
      <w:r w:rsidRPr="008E076E">
        <w:rPr>
          <w:lang w:val="en-GB"/>
        </w:rPr>
        <w:t xml:space="preserve">directional </w:t>
      </w:r>
      <w:commentRangeEnd w:id="52"/>
      <w:r w:rsidR="007D6FE1">
        <w:rPr>
          <w:rStyle w:val="CommentReference"/>
        </w:rPr>
        <w:commentReference w:id="52"/>
      </w:r>
      <w:r w:rsidRPr="008E076E">
        <w:rPr>
          <w:lang w:val="en-GB"/>
        </w:rPr>
        <w:t>(</w:t>
      </w:r>
      <w:proofErr w:type="spellStart"/>
      <w:r w:rsidRPr="008E076E">
        <w:rPr>
          <w:lang w:val="en-GB"/>
        </w:rPr>
        <w:t>Matsuta</w:t>
      </w:r>
      <w:proofErr w:type="spellEnd"/>
      <w:r w:rsidRPr="008E076E">
        <w:rPr>
          <w:lang w:val="en-GB"/>
        </w:rPr>
        <w:t xml:space="preserve"> et al. 2013), and the mics were </w:t>
      </w:r>
      <w:commentRangeStart w:id="54"/>
      <w:r w:rsidRPr="008E076E">
        <w:rPr>
          <w:lang w:val="en-GB"/>
        </w:rPr>
        <w:t xml:space="preserve">placed at different positions to </w:t>
      </w:r>
      <w:commentRangeEnd w:id="54"/>
      <w:r w:rsidR="007D6FE1">
        <w:rPr>
          <w:rStyle w:val="CommentReference"/>
        </w:rPr>
        <w:commentReference w:id="54"/>
      </w:r>
      <w:r w:rsidRPr="008E076E">
        <w:rPr>
          <w:lang w:val="en-GB"/>
        </w:rPr>
        <w:t xml:space="preserve">increase the number of on-axis calls captured. Microphones were placed in the same location with </w:t>
      </w:r>
      <w:commentRangeStart w:id="55"/>
      <w:r w:rsidRPr="008E076E">
        <w:rPr>
          <w:lang w:val="en-GB"/>
        </w:rPr>
        <w:t>+/</w:t>
      </w:r>
      <w:ins w:id="56" w:author="hgoerlitz" w:date="2020-08-13T10:31:00Z">
        <w:r w:rsidR="007D6FE1">
          <w:rPr>
            <w:lang w:val="en-GB"/>
          </w:rPr>
          <w:noBreakHyphen/>
        </w:r>
      </w:ins>
      <w:del w:id="57" w:author="hgoerlitz" w:date="2020-08-13T10:31:00Z">
        <w:r w:rsidRPr="008E076E" w:rsidDel="007D6FE1">
          <w:rPr>
            <w:lang w:val="en-GB"/>
          </w:rPr>
          <w:delText xml:space="preserve">- </w:delText>
        </w:r>
      </w:del>
      <w:r w:rsidRPr="008E076E">
        <w:rPr>
          <w:lang w:val="en-GB"/>
        </w:rPr>
        <w:t>10</w:t>
      </w:r>
      <w:ins w:id="58" w:author="hgoerlitz" w:date="2020-08-13T10:31:00Z">
        <w:r w:rsidR="007D6FE1">
          <w:rPr>
            <w:lang w:val="en-GB"/>
          </w:rPr>
          <w:t> </w:t>
        </w:r>
      </w:ins>
      <w:r w:rsidRPr="008E076E">
        <w:rPr>
          <w:lang w:val="en-GB"/>
        </w:rPr>
        <w:t xml:space="preserve">cm </w:t>
      </w:r>
      <w:commentRangeEnd w:id="55"/>
      <w:r w:rsidR="007D6FE1">
        <w:rPr>
          <w:rStyle w:val="CommentReference"/>
        </w:rPr>
        <w:commentReference w:id="55"/>
      </w:r>
      <w:r w:rsidRPr="008E076E">
        <w:rPr>
          <w:lang w:val="en-GB"/>
        </w:rPr>
        <w:t xml:space="preserve">error in the cave across multiple nights. The fourth channel of the </w:t>
      </w:r>
      <w:proofErr w:type="spellStart"/>
      <w:r w:rsidRPr="008E076E">
        <w:rPr>
          <w:lang w:val="en-GB"/>
        </w:rPr>
        <w:t>Avisoft</w:t>
      </w:r>
      <w:proofErr w:type="spellEnd"/>
      <w:r w:rsidRPr="008E076E">
        <w:rPr>
          <w:lang w:val="en-GB"/>
        </w:rPr>
        <w:t xml:space="preserve"> 416H was used to record the audio sync signal described in the section below. Audio was recorded continuously through the night in the form of consecutive multichannel files of </w:t>
      </w:r>
      <w:proofErr w:type="gramStart"/>
      <w:r w:rsidRPr="008E076E">
        <w:rPr>
          <w:lang w:val="en-GB"/>
        </w:rPr>
        <w:t>1 minute</w:t>
      </w:r>
      <w:proofErr w:type="gramEnd"/>
      <w:r w:rsidRPr="008E076E">
        <w:rPr>
          <w:lang w:val="en-GB"/>
        </w:rPr>
        <w:t xml:space="preserve"> length.</w:t>
      </w:r>
    </w:p>
    <w:p w14:paraId="5EFB694C" w14:textId="77777777" w:rsidR="003B44CD" w:rsidRPr="008E076E" w:rsidRDefault="009E0DB6">
      <w:pPr>
        <w:pStyle w:val="CaptionedFigure"/>
        <w:rPr>
          <w:lang w:val="en-GB"/>
        </w:rPr>
      </w:pPr>
      <w:r w:rsidRPr="008E076E">
        <w:rPr>
          <w:noProof/>
          <w:lang w:val="en-GB"/>
        </w:rPr>
        <w:drawing>
          <wp:inline distT="0" distB="0" distL="0" distR="0" wp14:anchorId="1C007406" wp14:editId="586FBA35">
            <wp:extent cx="5334000" cy="3415145"/>
            <wp:effectExtent l="0" t="0" r="0" b="0"/>
            <wp:docPr id="1" name="Picture" descr="Schematic of how the three microphones and two cameras were placed in the recording volume – Neetash to make/send final figure"/>
            <wp:cNvGraphicFramePr/>
            <a:graphic xmlns:a="http://schemas.openxmlformats.org/drawingml/2006/main">
              <a:graphicData uri="http://schemas.openxmlformats.org/drawingml/2006/picture">
                <pic:pic xmlns:pic="http://schemas.openxmlformats.org/drawingml/2006/picture">
                  <pic:nvPicPr>
                    <pic:cNvPr id="0" name="Picture" descr="figures/fig1_placeholder.png"/>
                    <pic:cNvPicPr>
                      <a:picLocks noChangeAspect="1" noChangeArrowheads="1"/>
                    </pic:cNvPicPr>
                  </pic:nvPicPr>
                  <pic:blipFill>
                    <a:blip r:embed="rId10"/>
                    <a:stretch>
                      <a:fillRect/>
                    </a:stretch>
                  </pic:blipFill>
                  <pic:spPr bwMode="auto">
                    <a:xfrm>
                      <a:off x="0" y="0"/>
                      <a:ext cx="5334000" cy="3415145"/>
                    </a:xfrm>
                    <a:prstGeom prst="rect">
                      <a:avLst/>
                    </a:prstGeom>
                    <a:noFill/>
                    <a:ln w="9525">
                      <a:noFill/>
                      <a:headEnd/>
                      <a:tailEnd/>
                    </a:ln>
                  </pic:spPr>
                </pic:pic>
              </a:graphicData>
            </a:graphic>
          </wp:inline>
        </w:drawing>
      </w:r>
    </w:p>
    <w:p w14:paraId="6E0376FA" w14:textId="77777777" w:rsidR="003B44CD" w:rsidRPr="008E076E" w:rsidRDefault="009E0DB6">
      <w:pPr>
        <w:pStyle w:val="ImageCaption"/>
        <w:rPr>
          <w:ins w:id="59" w:author="hgoerlitz" w:date="2020-08-13T10:09:00Z"/>
          <w:lang w:val="en-GB"/>
        </w:rPr>
      </w:pPr>
      <w:r w:rsidRPr="008E076E">
        <w:rPr>
          <w:lang w:val="en-GB"/>
        </w:rPr>
        <w:t>Schematic of how the three microphones and two cameras were placed in the recording volume – Neetash to make/send final figure</w:t>
      </w:r>
    </w:p>
    <w:p w14:paraId="15F84404" w14:textId="77777777" w:rsidR="008E076E" w:rsidRPr="008E076E" w:rsidRDefault="008E076E">
      <w:pPr>
        <w:pStyle w:val="ImageCaption"/>
        <w:rPr>
          <w:lang w:val="en-GB"/>
        </w:rPr>
      </w:pPr>
      <w:ins w:id="60" w:author="hgoerlitz" w:date="2020-08-13T10:09:00Z">
        <w:r w:rsidRPr="008E076E">
          <w:rPr>
            <w:lang w:val="en-GB"/>
          </w:rPr>
          <w:t>HRG: A good photo would be helpful, plus a schematic drawing to scale. NOTE: Toni is NOW in Tabachka if you need better photos!!</w:t>
        </w:r>
      </w:ins>
      <w:ins w:id="61" w:author="hgoerlitz" w:date="2020-08-13T10:29:00Z">
        <w:r w:rsidR="007D6FE1">
          <w:rPr>
            <w:lang w:val="en-GB"/>
          </w:rPr>
          <w:t xml:space="preserve"> UPDATE:</w:t>
        </w:r>
      </w:ins>
      <w:ins w:id="62" w:author="hgoerlitz" w:date="2020-08-13T10:30:00Z">
        <w:r w:rsidR="007D6FE1">
          <w:rPr>
            <w:lang w:val="en-GB"/>
          </w:rPr>
          <w:t xml:space="preserve"> They are leaving today and did a scan of the dome.</w:t>
        </w:r>
      </w:ins>
    </w:p>
    <w:p w14:paraId="70561635" w14:textId="77777777" w:rsidR="003B44CD" w:rsidRPr="008E076E" w:rsidRDefault="009E0DB6">
      <w:pPr>
        <w:pStyle w:val="BodyText"/>
        <w:rPr>
          <w:lang w:val="en-GB"/>
        </w:rPr>
      </w:pPr>
      <w:r w:rsidRPr="008E076E">
        <w:rPr>
          <w:lang w:val="en-GB"/>
        </w:rPr>
        <w:lastRenderedPageBreak/>
        <w:t xml:space="preserve">Two consumer grade CCTV </w:t>
      </w:r>
      <w:ins w:id="63" w:author="hgoerlitz" w:date="2020-08-13T10:32:00Z">
        <w:r w:rsidR="007D6FE1">
          <w:rPr>
            <w:lang w:val="en-GB"/>
          </w:rPr>
          <w:t xml:space="preserve">(WHICH) </w:t>
        </w:r>
      </w:ins>
      <w:r w:rsidRPr="008E076E">
        <w:rPr>
          <w:lang w:val="en-GB"/>
        </w:rPr>
        <w:t xml:space="preserve">cameras were connected to a digital video recorder </w:t>
      </w:r>
      <w:ins w:id="64" w:author="hgoerlitz" w:date="2020-08-13T10:32:00Z">
        <w:r w:rsidR="007D6FE1">
          <w:rPr>
            <w:lang w:val="en-GB"/>
          </w:rPr>
          <w:t xml:space="preserve">(WHICH) </w:t>
        </w:r>
      </w:ins>
      <w:r w:rsidRPr="008E076E">
        <w:rPr>
          <w:lang w:val="en-GB"/>
        </w:rPr>
        <w:t xml:space="preserve">to record the flight of bats as they flew in and out of the cave. While mostly recording at 22 Hz, the cameras showed frame rates between 18-27 Hz, frame drops, and did not always record synchronously. However, we were still able </w:t>
      </w:r>
      <w:commentRangeStart w:id="65"/>
      <w:r w:rsidRPr="008E076E">
        <w:rPr>
          <w:lang w:val="en-GB"/>
        </w:rPr>
        <w:t xml:space="preserve">to view a </w:t>
      </w:r>
      <w:commentRangeEnd w:id="65"/>
      <w:r w:rsidR="007D6FE1">
        <w:rPr>
          <w:rStyle w:val="CommentReference"/>
        </w:rPr>
        <w:commentReference w:id="65"/>
      </w:r>
      <w:r w:rsidRPr="008E076E">
        <w:rPr>
          <w:lang w:val="en-GB"/>
        </w:rPr>
        <w:t xml:space="preserve">bat flight bout on both cameras </w:t>
      </w:r>
      <w:commentRangeStart w:id="66"/>
      <w:r w:rsidRPr="008E076E">
        <w:rPr>
          <w:lang w:val="en-GB"/>
        </w:rPr>
        <w:t>due to the common burnt-in timestamps on each frame</w:t>
      </w:r>
      <w:commentRangeEnd w:id="66"/>
      <w:r w:rsidR="007D6FE1">
        <w:rPr>
          <w:rStyle w:val="CommentReference"/>
        </w:rPr>
        <w:commentReference w:id="66"/>
      </w:r>
      <w:r w:rsidRPr="008E076E">
        <w:rPr>
          <w:lang w:val="en-GB"/>
        </w:rPr>
        <w:t xml:space="preserve">. The two cameras were placed in approximately the same position on every recording night. The cameras were so placed to maximise the total cave area recorded while also </w:t>
      </w:r>
      <w:commentRangeStart w:id="67"/>
      <w:r w:rsidRPr="008E076E">
        <w:rPr>
          <w:lang w:val="en-GB"/>
        </w:rPr>
        <w:t>capturing the video-sync signal in the form of a blinking LED light</w:t>
      </w:r>
      <w:commentRangeEnd w:id="67"/>
      <w:r w:rsidR="007D6FE1">
        <w:rPr>
          <w:rStyle w:val="CommentReference"/>
        </w:rPr>
        <w:commentReference w:id="67"/>
      </w:r>
      <w:r w:rsidRPr="008E076E">
        <w:rPr>
          <w:lang w:val="en-GB"/>
        </w:rPr>
        <w:t xml:space="preserve">. </w:t>
      </w:r>
      <w:commentRangeStart w:id="68"/>
      <w:r w:rsidRPr="008E076E">
        <w:rPr>
          <w:lang w:val="en-GB"/>
        </w:rPr>
        <w:t xml:space="preserve">Recording sessions with both cameras showing stable field-of-views were analysed. Regions of the video files with stable camera positions were analysed. </w:t>
      </w:r>
      <w:commentRangeEnd w:id="68"/>
      <w:r w:rsidR="007D6FE1">
        <w:rPr>
          <w:rStyle w:val="CommentReference"/>
        </w:rPr>
        <w:commentReference w:id="68"/>
      </w:r>
      <w:r w:rsidRPr="008E076E">
        <w:rPr>
          <w:lang w:val="en-GB"/>
        </w:rPr>
        <w:t>Video was recorded continuously through the night and resulted in two video files (one per camera) for each recorded hour.</w:t>
      </w:r>
    </w:p>
    <w:p w14:paraId="319ED768" w14:textId="77777777" w:rsidR="003B44CD" w:rsidRPr="008E076E" w:rsidRDefault="009E0DB6">
      <w:pPr>
        <w:pStyle w:val="BodyText"/>
        <w:rPr>
          <w:lang w:val="en-GB"/>
        </w:rPr>
      </w:pPr>
      <w:commentRangeStart w:id="69"/>
      <w:r w:rsidRPr="008E076E">
        <w:rPr>
          <w:lang w:val="en-GB"/>
        </w:rPr>
        <w:t xml:space="preserve">The </w:t>
      </w:r>
      <w:commentRangeEnd w:id="69"/>
      <w:r w:rsidR="00756E50">
        <w:rPr>
          <w:rStyle w:val="CommentReference"/>
        </w:rPr>
        <w:commentReference w:id="69"/>
      </w:r>
      <w:r w:rsidRPr="008E076E">
        <w:rPr>
          <w:lang w:val="en-GB"/>
        </w:rPr>
        <w:t>audio and video feeds were synchronised using the low-cost method described in (</w:t>
      </w:r>
      <w:proofErr w:type="spellStart"/>
      <w:r w:rsidRPr="008E076E">
        <w:rPr>
          <w:lang w:val="en-GB"/>
        </w:rPr>
        <w:t>Laurijssen</w:t>
      </w:r>
      <w:proofErr w:type="spellEnd"/>
      <w:r w:rsidRPr="008E076E">
        <w:rPr>
          <w:lang w:val="en-GB"/>
        </w:rPr>
        <w:t xml:space="preserve"> et al. 2018). Briefly, ON-OFF signals between 0.08-0.5 seconds was generated and fed into the fourth audio channel of the USG 416H and used to drive the blinking of an LED. The random ON-OFF signal was generated by a Raspberry Pi (See Supplementary Information for script, circuit and associated notes).</w:t>
      </w:r>
    </w:p>
    <w:p w14:paraId="35BA76D7" w14:textId="77777777" w:rsidR="003B44CD" w:rsidRPr="008E076E" w:rsidRDefault="009E0DB6">
      <w:pPr>
        <w:pStyle w:val="Heading3"/>
        <w:rPr>
          <w:lang w:val="en-GB"/>
        </w:rPr>
      </w:pPr>
      <w:bookmarkStart w:id="70" w:name="X1ec4b37be0548c3b0c15266536347f7e621f7cb"/>
      <w:r w:rsidRPr="008E076E">
        <w:rPr>
          <w:lang w:val="en-GB"/>
        </w:rPr>
        <w:t xml:space="preserve">Identifying single and </w:t>
      </w:r>
      <w:proofErr w:type="spellStart"/>
      <w:r w:rsidRPr="008E076E">
        <w:rPr>
          <w:lang w:val="en-GB"/>
        </w:rPr>
        <w:t>multi bat</w:t>
      </w:r>
      <w:proofErr w:type="spellEnd"/>
      <w:r w:rsidRPr="008E076E">
        <w:rPr>
          <w:lang w:val="en-GB"/>
        </w:rPr>
        <w:t xml:space="preserve"> </w:t>
      </w:r>
      <w:proofErr w:type="spellStart"/>
      <w:r w:rsidRPr="008E076E">
        <w:rPr>
          <w:lang w:val="en-GB"/>
        </w:rPr>
        <w:t>occurences</w:t>
      </w:r>
      <w:bookmarkEnd w:id="70"/>
      <w:proofErr w:type="spellEnd"/>
    </w:p>
    <w:p w14:paraId="4D6DE993" w14:textId="6C6F4D4C" w:rsidR="003B44CD" w:rsidRPr="008E076E" w:rsidRDefault="009E0DB6">
      <w:pPr>
        <w:pStyle w:val="FirstParagraph"/>
        <w:rPr>
          <w:lang w:val="en-GB"/>
        </w:rPr>
      </w:pPr>
      <w:r w:rsidRPr="008E076E">
        <w:rPr>
          <w:lang w:val="en-GB"/>
        </w:rPr>
        <w:t>Bat activity in the cave was recorded for a</w:t>
      </w:r>
      <w:del w:id="71" w:author="hgoerlitz" w:date="2020-08-13T10:55:00Z">
        <w:r w:rsidRPr="008E076E" w:rsidDel="00292649">
          <w:rPr>
            <w:lang w:val="en-GB"/>
          </w:rPr>
          <w:delText>t</w:delText>
        </w:r>
      </w:del>
      <w:r w:rsidRPr="008E076E">
        <w:rPr>
          <w:lang w:val="en-GB"/>
        </w:rPr>
        <w:t xml:space="preserve"> total of about 18 hours over four nights in the cave. Bats flew into the cave, and either headed straight for the roosting site or performed circling flights within the cave and exited. Bats also flew from the roosting site out of the cave. Most of the entries and exits observed were with single bats (%AGE HERE), and a minority of bat flights in the cave were with more than one bat (%AGE HERE).</w:t>
      </w:r>
    </w:p>
    <w:p w14:paraId="0CA69395" w14:textId="77777777" w:rsidR="003B44CD" w:rsidRPr="008E076E" w:rsidRDefault="009E0DB6">
      <w:pPr>
        <w:pStyle w:val="BodyText"/>
        <w:rPr>
          <w:lang w:val="en-GB"/>
        </w:rPr>
      </w:pPr>
      <w:r w:rsidRPr="008E076E">
        <w:rPr>
          <w:lang w:val="en-GB"/>
        </w:rPr>
        <w:t xml:space="preserve">The start and end of all bat flight bouts in each video were manually annotated by an observer following a series of </w:t>
      </w:r>
      <w:commentRangeStart w:id="72"/>
      <w:r w:rsidRPr="008E076E">
        <w:rPr>
          <w:lang w:val="en-GB"/>
        </w:rPr>
        <w:t xml:space="preserve">pre-defined criteria to ensure repeatability (See Supplementary Information). </w:t>
      </w:r>
      <w:commentRangeEnd w:id="72"/>
      <w:r w:rsidR="00292649">
        <w:rPr>
          <w:rStyle w:val="CommentReference"/>
        </w:rPr>
        <w:commentReference w:id="72"/>
      </w:r>
      <w:r w:rsidRPr="008E076E">
        <w:rPr>
          <w:lang w:val="en-GB"/>
        </w:rPr>
        <w:t>Each flight bout annotation recorded the number of flying bats as seen over the two camera views.</w:t>
      </w:r>
    </w:p>
    <w:p w14:paraId="6D78732C" w14:textId="77777777" w:rsidR="003B44CD" w:rsidRPr="008E076E" w:rsidRDefault="009E0DB6">
      <w:pPr>
        <w:pStyle w:val="Heading3"/>
        <w:rPr>
          <w:lang w:val="en-GB"/>
        </w:rPr>
      </w:pPr>
      <w:bookmarkStart w:id="73" w:name="video-audio-synchronisation"/>
      <w:r w:rsidRPr="008E076E">
        <w:rPr>
          <w:lang w:val="en-GB"/>
        </w:rPr>
        <w:t>Video-audio synchronisation</w:t>
      </w:r>
      <w:bookmarkEnd w:id="73"/>
    </w:p>
    <w:p w14:paraId="40E75A18" w14:textId="6208DAD3" w:rsidR="003B44CD" w:rsidRPr="008E076E" w:rsidRDefault="009E0DB6">
      <w:pPr>
        <w:pStyle w:val="FirstParagraph"/>
        <w:rPr>
          <w:lang w:val="en-GB"/>
        </w:rPr>
      </w:pPr>
      <w:r w:rsidRPr="008E076E">
        <w:rPr>
          <w:lang w:val="en-GB"/>
        </w:rPr>
        <w:t xml:space="preserve">For each video annotation, we </w:t>
      </w:r>
      <w:del w:id="74" w:author="hgoerlitz" w:date="2020-08-13T11:13:00Z">
        <w:r w:rsidRPr="008E076E" w:rsidDel="00CB1759">
          <w:rPr>
            <w:lang w:val="en-GB"/>
          </w:rPr>
          <w:delText xml:space="preserve">attempted to </w:delText>
        </w:r>
      </w:del>
      <w:r w:rsidRPr="008E076E">
        <w:rPr>
          <w:lang w:val="en-GB"/>
        </w:rPr>
        <w:t>match</w:t>
      </w:r>
      <w:ins w:id="75" w:author="hgoerlitz" w:date="2020-08-13T11:13:00Z">
        <w:r w:rsidR="00CB1759">
          <w:rPr>
            <w:lang w:val="en-GB"/>
          </w:rPr>
          <w:t>ed</w:t>
        </w:r>
      </w:ins>
      <w:r w:rsidRPr="008E076E">
        <w:rPr>
          <w:lang w:val="en-GB"/>
        </w:rPr>
        <w:t xml:space="preserve"> </w:t>
      </w:r>
      <w:del w:id="76" w:author="hgoerlitz" w:date="2020-08-13T11:13:00Z">
        <w:r w:rsidRPr="008E076E" w:rsidDel="00CB1759">
          <w:rPr>
            <w:lang w:val="en-GB"/>
          </w:rPr>
          <w:delText xml:space="preserve">a corresponding region of </w:delText>
        </w:r>
      </w:del>
      <w:r w:rsidRPr="008E076E">
        <w:rPr>
          <w:lang w:val="en-GB"/>
        </w:rPr>
        <w:t xml:space="preserve">the </w:t>
      </w:r>
      <w:ins w:id="77" w:author="hgoerlitz" w:date="2020-08-13T11:13:00Z">
        <w:r w:rsidR="00CB1759">
          <w:rPr>
            <w:lang w:val="en-GB"/>
          </w:rPr>
          <w:t xml:space="preserve">corresponding recorded </w:t>
        </w:r>
      </w:ins>
      <w:del w:id="78" w:author="hgoerlitz" w:date="2020-08-13T11:13:00Z">
        <w:r w:rsidRPr="008E076E" w:rsidDel="00CB1759">
          <w:rPr>
            <w:lang w:val="en-GB"/>
          </w:rPr>
          <w:delText xml:space="preserve">recorded </w:delText>
        </w:r>
      </w:del>
      <w:r w:rsidRPr="008E076E">
        <w:rPr>
          <w:lang w:val="en-GB"/>
        </w:rPr>
        <w:t xml:space="preserve">audio </w:t>
      </w:r>
      <w:del w:id="79" w:author="hgoerlitz" w:date="2020-08-13T11:13:00Z">
        <w:r w:rsidRPr="008E076E" w:rsidDel="00CB1759">
          <w:rPr>
            <w:lang w:val="en-GB"/>
          </w:rPr>
          <w:delText>file</w:delText>
        </w:r>
      </w:del>
      <w:ins w:id="80" w:author="hgoerlitz" w:date="2020-08-13T11:14:00Z">
        <w:r w:rsidR="00CB1759">
          <w:rPr>
            <w:lang w:val="en-GB"/>
          </w:rPr>
          <w:t>sequence by…</w:t>
        </w:r>
      </w:ins>
      <w:r w:rsidRPr="008E076E">
        <w:rPr>
          <w:lang w:val="en-GB"/>
        </w:rPr>
        <w:t xml:space="preserve">. This was done by cross-correlating the blinking LED signal over the video annotation window with the recorded ON/OFF signal in the fourth audio channel. We managed to find </w:t>
      </w:r>
      <w:proofErr w:type="spellStart"/>
      <w:r w:rsidRPr="008E076E">
        <w:rPr>
          <w:lang w:val="en-GB"/>
        </w:rPr>
        <w:t>succesful</w:t>
      </w:r>
      <w:proofErr w:type="spellEnd"/>
      <w:r w:rsidRPr="008E076E">
        <w:rPr>
          <w:lang w:val="en-GB"/>
        </w:rPr>
        <w:t xml:space="preserve"> audio matches for ABC % of all video annotations. The low match rate is primarily due to the fluctuating nature of the camera frame rates. For each </w:t>
      </w:r>
      <w:proofErr w:type="spellStart"/>
      <w:r w:rsidRPr="008E076E">
        <w:rPr>
          <w:lang w:val="en-GB"/>
        </w:rPr>
        <w:t>succesfully</w:t>
      </w:r>
      <w:proofErr w:type="spellEnd"/>
      <w:r w:rsidRPr="008E076E">
        <w:rPr>
          <w:lang w:val="en-GB"/>
        </w:rPr>
        <w:t xml:space="preserve"> matched video annotation, there was now an audio file that recorded the echolocation behaviour at the observed group size. Due to issues with synchronisation audio data from only 11 hours 40 minutes of the around 18 hours could be </w:t>
      </w:r>
      <w:proofErr w:type="spellStart"/>
      <w:r w:rsidRPr="008E076E">
        <w:rPr>
          <w:lang w:val="en-GB"/>
        </w:rPr>
        <w:t>succesfully</w:t>
      </w:r>
      <w:proofErr w:type="spellEnd"/>
      <w:r w:rsidRPr="008E076E">
        <w:rPr>
          <w:lang w:val="en-GB"/>
        </w:rPr>
        <w:t xml:space="preserve"> synchronised to get analysable audio data.</w:t>
      </w:r>
    </w:p>
    <w:p w14:paraId="06780EFB" w14:textId="77777777" w:rsidR="003B44CD" w:rsidRPr="008E076E" w:rsidRDefault="009E0DB6">
      <w:pPr>
        <w:pStyle w:val="Heading2"/>
        <w:rPr>
          <w:lang w:val="en-GB"/>
        </w:rPr>
      </w:pPr>
      <w:bookmarkStart w:id="81" w:name="acoustic-analysis"/>
      <w:r w:rsidRPr="008E076E">
        <w:rPr>
          <w:lang w:val="en-GB"/>
        </w:rPr>
        <w:t>Acoustic analysis</w:t>
      </w:r>
      <w:bookmarkEnd w:id="81"/>
    </w:p>
    <w:p w14:paraId="46E378DE" w14:textId="73B80D1C" w:rsidR="003B44CD" w:rsidRPr="008E076E" w:rsidRDefault="009E0DB6">
      <w:pPr>
        <w:pStyle w:val="FirstParagraph"/>
        <w:rPr>
          <w:lang w:val="en-GB"/>
        </w:rPr>
      </w:pPr>
      <w:r w:rsidRPr="008E076E">
        <w:rPr>
          <w:lang w:val="en-GB"/>
        </w:rPr>
        <w:t xml:space="preserve">We performed two complementary acoustic analyses to determine whether horseshoe bats changed their echolocation call parameters while flying in the presence of conspecifics. The </w:t>
      </w:r>
      <w:r w:rsidRPr="008E076E">
        <w:rPr>
          <w:lang w:val="en-GB"/>
        </w:rPr>
        <w:lastRenderedPageBreak/>
        <w:t xml:space="preserve">first analysis is </w:t>
      </w:r>
      <w:del w:id="82" w:author="hgoerlitz" w:date="2020-08-13T11:15:00Z">
        <w:r w:rsidRPr="008E076E" w:rsidDel="00CB1759">
          <w:rPr>
            <w:lang w:val="en-GB"/>
          </w:rPr>
          <w:delText xml:space="preserve">the </w:delText>
        </w:r>
      </w:del>
      <w:ins w:id="83" w:author="hgoerlitz" w:date="2020-08-13T11:15:00Z">
        <w:r w:rsidR="00CB1759">
          <w:rPr>
            <w:lang w:val="en-GB"/>
          </w:rPr>
          <w:t>a</w:t>
        </w:r>
        <w:r w:rsidR="00CB1759" w:rsidRPr="008E076E">
          <w:rPr>
            <w:lang w:val="en-GB"/>
          </w:rPr>
          <w:t xml:space="preserve"> </w:t>
        </w:r>
      </w:ins>
      <w:r w:rsidRPr="008E076E">
        <w:rPr>
          <w:lang w:val="en-GB"/>
        </w:rPr>
        <w:t xml:space="preserve">‘individual call’ analysis, where we isolated </w:t>
      </w:r>
      <w:ins w:id="84" w:author="hgoerlitz" w:date="2020-08-13T11:15:00Z">
        <w:r w:rsidR="00CB1759">
          <w:rPr>
            <w:lang w:val="en-GB"/>
          </w:rPr>
          <w:t xml:space="preserve">and acoustically analysed </w:t>
        </w:r>
      </w:ins>
      <w:r w:rsidRPr="008E076E">
        <w:rPr>
          <w:lang w:val="en-GB"/>
        </w:rPr>
        <w:t xml:space="preserve">one </w:t>
      </w:r>
      <w:del w:id="85" w:author="hgoerlitz" w:date="2020-08-13T11:15:00Z">
        <w:r w:rsidRPr="008E076E" w:rsidDel="00CB1759">
          <w:rPr>
            <w:lang w:val="en-GB"/>
          </w:rPr>
          <w:delText xml:space="preserve">horseshoe bat </w:delText>
        </w:r>
      </w:del>
      <w:r w:rsidRPr="008E076E">
        <w:rPr>
          <w:lang w:val="en-GB"/>
        </w:rPr>
        <w:t xml:space="preserve">call </w:t>
      </w:r>
      <w:del w:id="86" w:author="hgoerlitz" w:date="2020-08-13T11:15:00Z">
        <w:r w:rsidRPr="008E076E" w:rsidDel="00CB1759">
          <w:rPr>
            <w:lang w:val="en-GB"/>
          </w:rPr>
          <w:delText>in each synchronised audio file, and performed measurements on it</w:delText>
        </w:r>
      </w:del>
      <w:ins w:id="87" w:author="hgoerlitz" w:date="2020-08-13T11:15:00Z">
        <w:r w:rsidR="00CB1759">
          <w:rPr>
            <w:lang w:val="en-GB"/>
          </w:rPr>
          <w:t xml:space="preserve">for each </w:t>
        </w:r>
        <w:commentRangeStart w:id="88"/>
        <w:r w:rsidR="00CB1759">
          <w:rPr>
            <w:lang w:val="en-GB"/>
          </w:rPr>
          <w:t>flight bout</w:t>
        </w:r>
        <w:commentRangeEnd w:id="88"/>
        <w:r w:rsidR="00CB1759">
          <w:rPr>
            <w:rStyle w:val="CommentReference"/>
          </w:rPr>
          <w:commentReference w:id="88"/>
        </w:r>
      </w:ins>
      <w:r w:rsidRPr="008E076E">
        <w:rPr>
          <w:lang w:val="en-GB"/>
        </w:rPr>
        <w:t xml:space="preserve">. </w:t>
      </w:r>
      <w:moveFromRangeStart w:id="89" w:author="hgoerlitz" w:date="2020-08-13T11:15:00Z" w:name="move48209720"/>
      <w:moveFrom w:id="90" w:author="hgoerlitz" w:date="2020-08-13T11:15:00Z">
        <w:r w:rsidRPr="008E076E" w:rsidDel="00CB1759">
          <w:rPr>
            <w:lang w:val="en-GB"/>
          </w:rPr>
          <w:t xml:space="preserve">The second analysis is the ‘whole audio’ analysis, where we measured the acoustic parameters of longer 50ms chunks from a whole audio file. </w:t>
        </w:r>
      </w:moveFrom>
      <w:moveFromRangeEnd w:id="89"/>
      <w:r w:rsidRPr="008E076E">
        <w:rPr>
          <w:lang w:val="en-GB"/>
        </w:rPr>
        <w:t xml:space="preserve">The advantage of the single-call analysis is that </w:t>
      </w:r>
      <w:ins w:id="91" w:author="hgoerlitz" w:date="2020-08-13T11:17:00Z">
        <w:r w:rsidR="00CB1759">
          <w:rPr>
            <w:lang w:val="en-GB"/>
          </w:rPr>
          <w:t xml:space="preserve">we can directly </w:t>
        </w:r>
      </w:ins>
      <w:ins w:id="92" w:author="hgoerlitz" w:date="2020-08-13T11:18:00Z">
        <w:r w:rsidR="00CB1759">
          <w:rPr>
            <w:lang w:val="en-GB"/>
          </w:rPr>
          <w:t xml:space="preserve">analyse </w:t>
        </w:r>
      </w:ins>
      <w:del w:id="93" w:author="hgoerlitz" w:date="2020-08-13T11:17:00Z">
        <w:r w:rsidRPr="008E076E" w:rsidDel="00CB1759">
          <w:rPr>
            <w:lang w:val="en-GB"/>
          </w:rPr>
          <w:delText xml:space="preserve">the </w:delText>
        </w:r>
      </w:del>
      <w:del w:id="94" w:author="hgoerlitz" w:date="2020-08-13T11:18:00Z">
        <w:r w:rsidRPr="008E076E" w:rsidDel="00CB1759">
          <w:rPr>
            <w:lang w:val="en-GB"/>
          </w:rPr>
          <w:delText xml:space="preserve">measurements </w:delText>
        </w:r>
      </w:del>
      <w:del w:id="95" w:author="hgoerlitz" w:date="2020-08-13T11:17:00Z">
        <w:r w:rsidRPr="008E076E" w:rsidDel="00CB1759">
          <w:rPr>
            <w:lang w:val="en-GB"/>
          </w:rPr>
          <w:delText xml:space="preserve">made on single calls </w:delText>
        </w:r>
      </w:del>
      <w:del w:id="96" w:author="hgoerlitz" w:date="2020-08-13T11:18:00Z">
        <w:r w:rsidRPr="008E076E" w:rsidDel="00CB1759">
          <w:rPr>
            <w:lang w:val="en-GB"/>
          </w:rPr>
          <w:delText xml:space="preserve">are directly interpretable, in terms of </w:delText>
        </w:r>
      </w:del>
      <w:r w:rsidRPr="008E076E">
        <w:rPr>
          <w:lang w:val="en-GB"/>
        </w:rPr>
        <w:t xml:space="preserve">which </w:t>
      </w:r>
      <w:ins w:id="97" w:author="hgoerlitz" w:date="2020-08-13T11:18:00Z">
        <w:r w:rsidR="00CB1759">
          <w:rPr>
            <w:lang w:val="en-GB"/>
          </w:rPr>
          <w:t xml:space="preserve">specific </w:t>
        </w:r>
      </w:ins>
      <w:r w:rsidRPr="008E076E">
        <w:rPr>
          <w:lang w:val="en-GB"/>
        </w:rPr>
        <w:t xml:space="preserve">parameters </w:t>
      </w:r>
      <w:ins w:id="98" w:author="hgoerlitz" w:date="2020-08-13T11:18:00Z">
        <w:r w:rsidR="00CB1759">
          <w:rPr>
            <w:lang w:val="en-GB"/>
          </w:rPr>
          <w:t xml:space="preserve">individual bats </w:t>
        </w:r>
      </w:ins>
      <w:del w:id="99" w:author="hgoerlitz" w:date="2020-08-13T11:18:00Z">
        <w:r w:rsidRPr="008E076E" w:rsidDel="00CB1759">
          <w:rPr>
            <w:lang w:val="en-GB"/>
          </w:rPr>
          <w:delText xml:space="preserve">were </w:delText>
        </w:r>
      </w:del>
      <w:r w:rsidRPr="008E076E">
        <w:rPr>
          <w:lang w:val="en-GB"/>
        </w:rPr>
        <w:t xml:space="preserve">altered </w:t>
      </w:r>
      <w:ins w:id="100" w:author="hgoerlitz" w:date="2020-08-13T11:18:00Z">
        <w:r w:rsidR="00CB1759">
          <w:rPr>
            <w:lang w:val="en-GB"/>
          </w:rPr>
          <w:t xml:space="preserve">in which way depending on the group </w:t>
        </w:r>
      </w:ins>
      <w:ins w:id="101" w:author="hgoerlitz" w:date="2020-08-13T11:19:00Z">
        <w:r w:rsidR="00CB1759">
          <w:rPr>
            <w:lang w:val="en-GB"/>
          </w:rPr>
          <w:t>size</w:t>
        </w:r>
      </w:ins>
      <w:del w:id="102" w:author="hgoerlitz" w:date="2020-08-13T11:19:00Z">
        <w:r w:rsidRPr="008E076E" w:rsidDel="00CB1759">
          <w:rPr>
            <w:lang w:val="en-GB"/>
          </w:rPr>
          <w:delText>while bats were flying alone or with conspecifics</w:delText>
        </w:r>
      </w:del>
      <w:r w:rsidRPr="008E076E">
        <w:rPr>
          <w:lang w:val="en-GB"/>
        </w:rPr>
        <w:t xml:space="preserve">. </w:t>
      </w:r>
      <w:del w:id="103" w:author="hgoerlitz" w:date="2020-08-13T11:19:00Z">
        <w:r w:rsidRPr="008E076E" w:rsidDel="00CB1759">
          <w:rPr>
            <w:lang w:val="en-GB"/>
          </w:rPr>
          <w:delText xml:space="preserve">The </w:delText>
        </w:r>
      </w:del>
      <w:ins w:id="104" w:author="hgoerlitz" w:date="2020-08-13T11:19:00Z">
        <w:r w:rsidR="00CB1759">
          <w:rPr>
            <w:lang w:val="en-GB"/>
          </w:rPr>
          <w:t xml:space="preserve">Its </w:t>
        </w:r>
      </w:ins>
      <w:r w:rsidRPr="008E076E">
        <w:rPr>
          <w:lang w:val="en-GB"/>
        </w:rPr>
        <w:t xml:space="preserve">disadvantage </w:t>
      </w:r>
      <w:del w:id="105" w:author="hgoerlitz" w:date="2020-08-13T11:19:00Z">
        <w:r w:rsidRPr="008E076E" w:rsidDel="00CB1759">
          <w:rPr>
            <w:lang w:val="en-GB"/>
          </w:rPr>
          <w:delText xml:space="preserve">of the single-call analysis </w:delText>
        </w:r>
      </w:del>
      <w:r w:rsidRPr="008E076E">
        <w:rPr>
          <w:lang w:val="en-GB"/>
        </w:rPr>
        <w:t xml:space="preserve">is that </w:t>
      </w:r>
      <w:ins w:id="106" w:author="hgoerlitz" w:date="2020-08-13T11:19:00Z">
        <w:r w:rsidR="00CB1759">
          <w:rPr>
            <w:lang w:val="en-GB"/>
          </w:rPr>
          <w:t xml:space="preserve">we could only find a limited number </w:t>
        </w:r>
      </w:ins>
      <w:ins w:id="107" w:author="hgoerlitz" w:date="2020-08-13T11:22:00Z">
        <w:r w:rsidR="00624BB9">
          <w:rPr>
            <w:lang w:val="en-GB"/>
          </w:rPr>
          <w:t xml:space="preserve">(x-y per flight bout) </w:t>
        </w:r>
      </w:ins>
      <w:ins w:id="108" w:author="hgoerlitz" w:date="2020-08-13T11:19:00Z">
        <w:r w:rsidR="00CB1759">
          <w:rPr>
            <w:lang w:val="en-GB"/>
          </w:rPr>
          <w:t xml:space="preserve">of non-overlapped </w:t>
        </w:r>
      </w:ins>
      <w:ins w:id="109" w:author="hgoerlitz" w:date="2020-08-13T11:23:00Z">
        <w:r w:rsidR="00624BB9">
          <w:rPr>
            <w:lang w:val="en-GB"/>
          </w:rPr>
          <w:t xml:space="preserve">calls with sufficient SNR, </w:t>
        </w:r>
      </w:ins>
      <w:del w:id="110" w:author="hgoerlitz" w:date="2020-08-13T11:23:00Z">
        <w:r w:rsidRPr="008E076E" w:rsidDel="00624BB9">
          <w:rPr>
            <w:lang w:val="en-GB"/>
          </w:rPr>
          <w:delText xml:space="preserve">especially </w:delText>
        </w:r>
      </w:del>
      <w:ins w:id="111" w:author="hgoerlitz" w:date="2020-08-13T11:23:00Z">
        <w:r w:rsidR="00624BB9">
          <w:rPr>
            <w:lang w:val="en-GB"/>
          </w:rPr>
          <w:t xml:space="preserve">particularly </w:t>
        </w:r>
      </w:ins>
      <w:r w:rsidRPr="008E076E">
        <w:rPr>
          <w:lang w:val="en-GB"/>
        </w:rPr>
        <w:t xml:space="preserve">in multi-bat </w:t>
      </w:r>
      <w:commentRangeStart w:id="112"/>
      <w:del w:id="113" w:author="hgoerlitz" w:date="2020-08-13T11:23:00Z">
        <w:r w:rsidRPr="008E076E" w:rsidDel="00624BB9">
          <w:rPr>
            <w:lang w:val="en-GB"/>
          </w:rPr>
          <w:delText>annotations</w:delText>
        </w:r>
      </w:del>
      <w:ins w:id="114" w:author="hgoerlitz" w:date="2020-08-13T11:23:00Z">
        <w:r w:rsidR="00624BB9">
          <w:rPr>
            <w:lang w:val="en-GB"/>
          </w:rPr>
          <w:t>situations</w:t>
        </w:r>
        <w:commentRangeEnd w:id="112"/>
        <w:r w:rsidR="00624BB9">
          <w:rPr>
            <w:rStyle w:val="CommentReference"/>
          </w:rPr>
          <w:commentReference w:id="112"/>
        </w:r>
      </w:ins>
      <w:del w:id="115" w:author="hgoerlitz" w:date="2020-08-13T11:24:00Z">
        <w:r w:rsidRPr="008E076E" w:rsidDel="00624BB9">
          <w:rPr>
            <w:lang w:val="en-GB"/>
          </w:rPr>
          <w:delText>, it can be difficult to find enough cases of non-overlapped calls of sufficient signal-to-noise ratio</w:delText>
        </w:r>
      </w:del>
      <w:r w:rsidRPr="008E076E">
        <w:rPr>
          <w:lang w:val="en-GB"/>
        </w:rPr>
        <w:t xml:space="preserve">. </w:t>
      </w:r>
      <w:moveToRangeStart w:id="116" w:author="hgoerlitz" w:date="2020-08-13T11:15:00Z" w:name="move48209720"/>
      <w:moveTo w:id="117" w:author="hgoerlitz" w:date="2020-08-13T11:15:00Z">
        <w:r w:rsidR="00CB1759" w:rsidRPr="008E076E">
          <w:rPr>
            <w:lang w:val="en-GB"/>
          </w:rPr>
          <w:t xml:space="preserve">The second analysis is the ‘whole audio’ analysis, where we measured the acoustic parameters of longer 50ms chunks from a whole audio file. </w:t>
        </w:r>
      </w:moveTo>
      <w:moveToRangeEnd w:id="116"/>
      <w:r w:rsidRPr="008E076E">
        <w:rPr>
          <w:lang w:val="en-GB"/>
        </w:rPr>
        <w:t xml:space="preserve">The advantages of the whole-audio analysis </w:t>
      </w:r>
      <w:proofErr w:type="gramStart"/>
      <w:r w:rsidRPr="008E076E">
        <w:rPr>
          <w:lang w:val="en-GB"/>
        </w:rPr>
        <w:t>is</w:t>
      </w:r>
      <w:proofErr w:type="gramEnd"/>
      <w:r w:rsidRPr="008E076E">
        <w:rPr>
          <w:lang w:val="en-GB"/>
        </w:rPr>
        <w:t xml:space="preserve"> that it allows a broader scale characterisation of the echolocation, by allowing an analysis of more audio data. Whole-audio analysis also allows a kind of null-hypothesis testing where ‘simulated’ multi-bat audio files can be made for comparison.</w:t>
      </w:r>
    </w:p>
    <w:p w14:paraId="1FA0B3A4" w14:textId="0B8FE305" w:rsidR="003B44CD" w:rsidRPr="008E076E" w:rsidRDefault="009E0DB6">
      <w:pPr>
        <w:pStyle w:val="BodyText"/>
        <w:rPr>
          <w:lang w:val="en-GB"/>
        </w:rPr>
      </w:pPr>
      <w:r w:rsidRPr="008E076E">
        <w:rPr>
          <w:lang w:val="en-GB"/>
        </w:rPr>
        <w:t xml:space="preserve">All raw audio was first </w:t>
      </w:r>
      <w:del w:id="118" w:author="hgoerlitz" w:date="2020-08-13T11:25:00Z">
        <w:r w:rsidRPr="008E076E" w:rsidDel="00624BB9">
          <w:rPr>
            <w:lang w:val="en-GB"/>
          </w:rPr>
          <w:delText xml:space="preserve">forward-backward </w:delText>
        </w:r>
      </w:del>
      <w:r w:rsidRPr="008E076E">
        <w:rPr>
          <w:lang w:val="en-GB"/>
        </w:rPr>
        <w:t xml:space="preserve">high-passed filtered at 70 kHz </w:t>
      </w:r>
      <w:ins w:id="119" w:author="hgoerlitz" w:date="2020-08-13T11:25:00Z">
        <w:r w:rsidR="00624BB9">
          <w:rPr>
            <w:lang w:val="en-GB"/>
          </w:rPr>
          <w:t>(XX-filter, slope, zero-phase)</w:t>
        </w:r>
      </w:ins>
      <w:del w:id="120" w:author="hgoerlitz" w:date="2020-08-13T11:25:00Z">
        <w:r w:rsidRPr="008E076E" w:rsidDel="00624BB9">
          <w:rPr>
            <w:lang w:val="en-GB"/>
          </w:rPr>
          <w:delText>before analyses were performed</w:delText>
        </w:r>
      </w:del>
      <w:r w:rsidRPr="008E076E">
        <w:rPr>
          <w:lang w:val="en-GB"/>
        </w:rPr>
        <w:t xml:space="preserve">. The </w:t>
      </w:r>
      <w:commentRangeStart w:id="121"/>
      <w:r w:rsidRPr="008E076E">
        <w:rPr>
          <w:lang w:val="en-GB"/>
        </w:rPr>
        <w:t xml:space="preserve">video annotation matched audio files </w:t>
      </w:r>
      <w:commentRangeEnd w:id="121"/>
      <w:r w:rsidR="00624BB9">
        <w:rPr>
          <w:rStyle w:val="CommentReference"/>
        </w:rPr>
        <w:commentReference w:id="121"/>
      </w:r>
      <w:r w:rsidRPr="008E076E">
        <w:rPr>
          <w:lang w:val="en-GB"/>
        </w:rPr>
        <w:t xml:space="preserve">showed a mix of multiple species echolocating in them. Even though audio was recorded from three microphones simultaneously, later inspection showed that the first microphone, (placed slightly above the ground towards the entrance) provided call recordings with the highest signal-to-noise ratio. All analysed audio data were thus taken from </w:t>
      </w:r>
      <w:del w:id="122" w:author="hgoerlitz" w:date="2020-08-13T11:25:00Z">
        <w:r w:rsidRPr="008E076E" w:rsidDel="00624BB9">
          <w:rPr>
            <w:lang w:val="en-GB"/>
          </w:rPr>
          <w:delText>the first recorded channel</w:delText>
        </w:r>
      </w:del>
      <w:ins w:id="123" w:author="hgoerlitz" w:date="2020-08-13T11:25:00Z">
        <w:r w:rsidR="00624BB9">
          <w:rPr>
            <w:lang w:val="en-GB"/>
          </w:rPr>
          <w:t>th</w:t>
        </w:r>
      </w:ins>
      <w:ins w:id="124" w:author="hgoerlitz" w:date="2020-08-13T11:26:00Z">
        <w:r w:rsidR="00624BB9">
          <w:rPr>
            <w:lang w:val="en-GB"/>
          </w:rPr>
          <w:t>is microphone</w:t>
        </w:r>
      </w:ins>
      <w:r w:rsidRPr="008E076E">
        <w:rPr>
          <w:lang w:val="en-GB"/>
        </w:rPr>
        <w:t xml:space="preserve">. This microphone was also ideally located to record the calls of </w:t>
      </w:r>
      <w:commentRangeStart w:id="125"/>
      <w:r w:rsidRPr="008E076E">
        <w:rPr>
          <w:lang w:val="en-GB"/>
        </w:rPr>
        <w:t>both incoming and exiting bats</w:t>
      </w:r>
      <w:commentRangeEnd w:id="125"/>
      <w:r w:rsidR="00624BB9">
        <w:rPr>
          <w:rStyle w:val="CommentReference"/>
        </w:rPr>
        <w:commentReference w:id="125"/>
      </w:r>
      <w:r w:rsidRPr="008E076E">
        <w:rPr>
          <w:lang w:val="en-GB"/>
        </w:rPr>
        <w:t xml:space="preserve">. Multiple species were seen in the audio files because during video annotation it was not possible to distinguish bat species solely by their flight behaviour. The other bat calls that were recorded were from </w:t>
      </w:r>
      <w:r w:rsidRPr="008E076E">
        <w:rPr>
          <w:i/>
          <w:lang w:val="en-GB"/>
        </w:rPr>
        <w:t>R. ferrumequinum</w:t>
      </w:r>
      <w:r w:rsidRPr="008E076E">
        <w:rPr>
          <w:lang w:val="en-GB"/>
        </w:rPr>
        <w:t xml:space="preserve"> and a series of </w:t>
      </w:r>
      <w:proofErr w:type="spellStart"/>
      <w:r w:rsidRPr="008E076E">
        <w:rPr>
          <w:lang w:val="en-GB"/>
        </w:rPr>
        <w:t>vespertionid</w:t>
      </w:r>
      <w:proofErr w:type="spellEnd"/>
      <w:r w:rsidRPr="008E076E">
        <w:rPr>
          <w:lang w:val="en-GB"/>
        </w:rPr>
        <w:t xml:space="preserve"> and miniopterid FM calls, all of which are known to occur in the </w:t>
      </w:r>
      <w:proofErr w:type="spellStart"/>
      <w:r w:rsidRPr="008E076E">
        <w:rPr>
          <w:lang w:val="en-GB"/>
        </w:rPr>
        <w:t>Orlova</w:t>
      </w:r>
      <w:proofErr w:type="spellEnd"/>
      <w:r w:rsidRPr="008E076E">
        <w:rPr>
          <w:lang w:val="en-GB"/>
        </w:rPr>
        <w:t xml:space="preserve"> Chuka cave system (Ivanova 2005). Even though most of our audio recordings had </w:t>
      </w:r>
      <w:r w:rsidRPr="008E076E">
        <w:rPr>
          <w:i/>
          <w:lang w:val="en-GB"/>
        </w:rPr>
        <w:t xml:space="preserve">R. </w:t>
      </w:r>
      <w:proofErr w:type="spellStart"/>
      <w:r w:rsidRPr="008E076E">
        <w:rPr>
          <w:i/>
          <w:lang w:val="en-GB"/>
        </w:rPr>
        <w:t>mehelyi</w:t>
      </w:r>
      <w:proofErr w:type="spellEnd"/>
      <w:r w:rsidRPr="008E076E">
        <w:rPr>
          <w:lang w:val="en-GB"/>
        </w:rPr>
        <w:t xml:space="preserve"> and </w:t>
      </w:r>
      <w:r w:rsidRPr="008E076E">
        <w:rPr>
          <w:i/>
          <w:lang w:val="en-GB"/>
        </w:rPr>
        <w:t xml:space="preserve">R. </w:t>
      </w:r>
      <w:proofErr w:type="spellStart"/>
      <w:r w:rsidRPr="008E076E">
        <w:rPr>
          <w:i/>
          <w:lang w:val="en-GB"/>
        </w:rPr>
        <w:t>euryale</w:t>
      </w:r>
      <w:proofErr w:type="spellEnd"/>
      <w:r w:rsidRPr="008E076E">
        <w:rPr>
          <w:lang w:val="en-GB"/>
        </w:rPr>
        <w:t xml:space="preserve"> calls, there were recordings with single or multiple bats with one or more non-target species. These recordings were discarded and not analysed. Only verified video recordings with audio containing either of the target species was analysed.</w:t>
      </w:r>
    </w:p>
    <w:p w14:paraId="73186FFE" w14:textId="77777777" w:rsidR="003B44CD" w:rsidRPr="008E076E" w:rsidRDefault="009E0DB6">
      <w:pPr>
        <w:pStyle w:val="Heading3"/>
        <w:rPr>
          <w:lang w:val="en-GB"/>
        </w:rPr>
      </w:pPr>
      <w:bookmarkStart w:id="126" w:name="individual-call-measurements"/>
      <w:r w:rsidRPr="008E076E">
        <w:rPr>
          <w:lang w:val="en-GB"/>
        </w:rPr>
        <w:t>Individual call measurements</w:t>
      </w:r>
      <w:bookmarkEnd w:id="126"/>
    </w:p>
    <w:p w14:paraId="0B8D662D" w14:textId="363A7A11" w:rsidR="003B44CD" w:rsidRPr="008E076E" w:rsidRDefault="009E0DB6">
      <w:pPr>
        <w:pStyle w:val="FirstParagraph"/>
        <w:rPr>
          <w:lang w:val="en-GB"/>
        </w:rPr>
      </w:pPr>
      <w:r w:rsidRPr="008E076E">
        <w:rPr>
          <w:lang w:val="en-GB"/>
        </w:rPr>
        <w:t xml:space="preserve">Individual calls which were not overlapped by other calls and sufficient signal-to-noise ratio (Figure 2) were manually chosen through a random search protocol (Supplementary Information). Briefly, </w:t>
      </w:r>
      <w:del w:id="127" w:author="hgoerlitz" w:date="2020-08-13T11:27:00Z">
        <w:r w:rsidRPr="008E076E" w:rsidDel="00624BB9">
          <w:rPr>
            <w:lang w:val="en-GB"/>
          </w:rPr>
          <w:delText xml:space="preserve">an experimenter began at </w:delText>
        </w:r>
      </w:del>
      <w:ins w:id="128" w:author="hgoerlitz" w:date="2020-08-13T11:27:00Z">
        <w:r w:rsidR="00624BB9">
          <w:rPr>
            <w:lang w:val="en-GB"/>
          </w:rPr>
          <w:t xml:space="preserve">from </w:t>
        </w:r>
      </w:ins>
      <w:r w:rsidRPr="008E076E">
        <w:rPr>
          <w:lang w:val="en-GB"/>
        </w:rPr>
        <w:t xml:space="preserve">a random </w:t>
      </w:r>
      <w:ins w:id="129" w:author="hgoerlitz" w:date="2020-08-13T11:27:00Z">
        <w:r w:rsidR="00624BB9">
          <w:rPr>
            <w:lang w:val="en-GB"/>
          </w:rPr>
          <w:t xml:space="preserve">start </w:t>
        </w:r>
      </w:ins>
      <w:r w:rsidRPr="008E076E">
        <w:rPr>
          <w:lang w:val="en-GB"/>
        </w:rPr>
        <w:t xml:space="preserve">point in </w:t>
      </w:r>
      <w:del w:id="130" w:author="hgoerlitz" w:date="2020-08-13T11:27:00Z">
        <w:r w:rsidRPr="008E076E" w:rsidDel="00624BB9">
          <w:rPr>
            <w:lang w:val="en-GB"/>
          </w:rPr>
          <w:delText xml:space="preserve">an </w:delText>
        </w:r>
      </w:del>
      <w:ins w:id="131" w:author="hgoerlitz" w:date="2020-08-13T11:27:00Z">
        <w:r w:rsidR="00624BB9">
          <w:rPr>
            <w:lang w:val="en-GB"/>
          </w:rPr>
          <w:t>each</w:t>
        </w:r>
        <w:r w:rsidR="00624BB9" w:rsidRPr="008E076E">
          <w:rPr>
            <w:lang w:val="en-GB"/>
          </w:rPr>
          <w:t xml:space="preserve"> </w:t>
        </w:r>
      </w:ins>
      <w:r w:rsidRPr="008E076E">
        <w:rPr>
          <w:lang w:val="en-GB"/>
        </w:rPr>
        <w:t>audio file</w:t>
      </w:r>
      <w:ins w:id="132" w:author="hgoerlitz" w:date="2020-08-13T11:27:00Z">
        <w:r w:rsidR="00624BB9">
          <w:rPr>
            <w:lang w:val="en-GB"/>
          </w:rPr>
          <w:t xml:space="preserve">, we randomly searched either forward or backward in time </w:t>
        </w:r>
      </w:ins>
      <w:del w:id="133" w:author="hgoerlitz" w:date="2020-08-13T11:27:00Z">
        <w:r w:rsidRPr="008E076E" w:rsidDel="00624BB9">
          <w:rPr>
            <w:lang w:val="en-GB"/>
          </w:rPr>
          <w:delText xml:space="preserve">. From this point, the experimenter randomly began searching to the left or right </w:delText>
        </w:r>
      </w:del>
      <w:r w:rsidRPr="008E076E">
        <w:rPr>
          <w:lang w:val="en-GB"/>
        </w:rPr>
        <w:t xml:space="preserve">until </w:t>
      </w:r>
      <w:del w:id="134" w:author="hgoerlitz" w:date="2020-08-13T11:27:00Z">
        <w:r w:rsidRPr="008E076E" w:rsidDel="00624BB9">
          <w:rPr>
            <w:lang w:val="en-GB"/>
          </w:rPr>
          <w:delText xml:space="preserve">a </w:delText>
        </w:r>
      </w:del>
      <w:ins w:id="135" w:author="hgoerlitz" w:date="2020-08-13T11:27:00Z">
        <w:r w:rsidR="00624BB9">
          <w:rPr>
            <w:lang w:val="en-GB"/>
          </w:rPr>
          <w:t xml:space="preserve">we found a </w:t>
        </w:r>
      </w:ins>
      <w:r w:rsidRPr="008E076E">
        <w:rPr>
          <w:lang w:val="en-GB"/>
        </w:rPr>
        <w:t xml:space="preserve">suitable </w:t>
      </w:r>
      <w:del w:id="136" w:author="hgoerlitz" w:date="2020-08-13T11:27:00Z">
        <w:r w:rsidRPr="008E076E" w:rsidDel="00624BB9">
          <w:rPr>
            <w:lang w:val="en-GB"/>
          </w:rPr>
          <w:delText xml:space="preserve">horseshoebat </w:delText>
        </w:r>
      </w:del>
      <w:r w:rsidRPr="008E076E">
        <w:rPr>
          <w:lang w:val="en-GB"/>
        </w:rPr>
        <w:t>call</w:t>
      </w:r>
      <w:del w:id="137" w:author="hgoerlitz" w:date="2020-08-13T11:27:00Z">
        <w:r w:rsidRPr="008E076E" w:rsidDel="00624BB9">
          <w:rPr>
            <w:lang w:val="en-GB"/>
          </w:rPr>
          <w:delText xml:space="preserve"> could be identified</w:delText>
        </w:r>
      </w:del>
      <w:r w:rsidRPr="008E076E">
        <w:rPr>
          <w:lang w:val="en-GB"/>
        </w:rPr>
        <w:t xml:space="preserve">. </w:t>
      </w:r>
      <w:del w:id="138" w:author="hgoerlitz" w:date="2020-08-13T11:27:00Z">
        <w:r w:rsidRPr="008E076E" w:rsidDel="004F0F2F">
          <w:rPr>
            <w:lang w:val="en-GB"/>
          </w:rPr>
          <w:delText>The start and end time of this call in the audio file were noted.</w:delText>
        </w:r>
      </w:del>
    </w:p>
    <w:p w14:paraId="4A958C69" w14:textId="77777777" w:rsidR="003B44CD" w:rsidRPr="008E076E" w:rsidRDefault="009E0DB6">
      <w:pPr>
        <w:pStyle w:val="CaptionedFigure"/>
        <w:rPr>
          <w:lang w:val="en-GB"/>
        </w:rPr>
      </w:pPr>
      <w:r w:rsidRPr="008E076E">
        <w:rPr>
          <w:noProof/>
          <w:lang w:val="en-GB"/>
        </w:rPr>
        <w:lastRenderedPageBreak/>
        <w:drawing>
          <wp:inline distT="0" distB="0" distL="0" distR="0" wp14:anchorId="51476DA7" wp14:editId="3C4676CF">
            <wp:extent cx="5334000" cy="3982363"/>
            <wp:effectExtent l="0" t="0" r="0" b="0"/>
            <wp:docPr id="2" name="Picture" descr="Example of a single CF-FM call with automatically segmented iFM, CF and tFM regions. The raw data is a manually selected audio segment, which is then automatically segmented by the itsFM package based on frequency modulation across the call."/>
            <wp:cNvGraphicFramePr/>
            <a:graphic xmlns:a="http://schemas.openxmlformats.org/drawingml/2006/main">
              <a:graphicData uri="http://schemas.openxmlformats.org/drawingml/2006/picture">
                <pic:pic xmlns:pic="http://schemas.openxmlformats.org/drawingml/2006/picture">
                  <pic:nvPicPr>
                    <pic:cNvPr id="0" name="Picture" descr="figures/fig1_labelled_original_from_20180816_21502300_30.png"/>
                    <pic:cNvPicPr>
                      <a:picLocks noChangeAspect="1" noChangeArrowheads="1"/>
                    </pic:cNvPicPr>
                  </pic:nvPicPr>
                  <pic:blipFill>
                    <a:blip r:embed="rId11"/>
                    <a:stretch>
                      <a:fillRect/>
                    </a:stretch>
                  </pic:blipFill>
                  <pic:spPr bwMode="auto">
                    <a:xfrm>
                      <a:off x="0" y="0"/>
                      <a:ext cx="5334000" cy="3982363"/>
                    </a:xfrm>
                    <a:prstGeom prst="rect">
                      <a:avLst/>
                    </a:prstGeom>
                    <a:noFill/>
                    <a:ln w="9525">
                      <a:noFill/>
                      <a:headEnd/>
                      <a:tailEnd/>
                    </a:ln>
                  </pic:spPr>
                </pic:pic>
              </a:graphicData>
            </a:graphic>
          </wp:inline>
        </w:drawing>
      </w:r>
    </w:p>
    <w:p w14:paraId="66387D98" w14:textId="77777777" w:rsidR="003B44CD" w:rsidRPr="008E076E" w:rsidRDefault="009E0DB6">
      <w:pPr>
        <w:pStyle w:val="ImageCaption"/>
        <w:rPr>
          <w:lang w:val="en-GB"/>
        </w:rPr>
      </w:pPr>
      <w:commentRangeStart w:id="139"/>
      <w:r w:rsidRPr="008E076E">
        <w:rPr>
          <w:lang w:val="en-GB"/>
        </w:rPr>
        <w:t xml:space="preserve">Example of a single CF-FM call with automatically segmented </w:t>
      </w:r>
      <w:proofErr w:type="spellStart"/>
      <w:r w:rsidRPr="008E076E">
        <w:rPr>
          <w:lang w:val="en-GB"/>
        </w:rPr>
        <w:t>iFM</w:t>
      </w:r>
      <w:proofErr w:type="spellEnd"/>
      <w:r w:rsidRPr="008E076E">
        <w:rPr>
          <w:lang w:val="en-GB"/>
        </w:rPr>
        <w:t xml:space="preserve">, CF and </w:t>
      </w:r>
      <w:proofErr w:type="spellStart"/>
      <w:r w:rsidRPr="008E076E">
        <w:rPr>
          <w:lang w:val="en-GB"/>
        </w:rPr>
        <w:t>tFM</w:t>
      </w:r>
      <w:proofErr w:type="spellEnd"/>
      <w:r w:rsidRPr="008E076E">
        <w:rPr>
          <w:lang w:val="en-GB"/>
        </w:rPr>
        <w:t xml:space="preserve"> regions. The </w:t>
      </w:r>
      <w:commentRangeEnd w:id="139"/>
      <w:r w:rsidR="004F0F2F">
        <w:rPr>
          <w:rStyle w:val="CommentReference"/>
          <w:i w:val="0"/>
        </w:rPr>
        <w:commentReference w:id="139"/>
      </w:r>
      <w:r w:rsidRPr="008E076E">
        <w:rPr>
          <w:lang w:val="en-GB"/>
        </w:rPr>
        <w:t xml:space="preserve">raw data is a manually selected audio segment, which is then automatically segmented by the </w:t>
      </w:r>
      <w:proofErr w:type="spellStart"/>
      <w:r w:rsidRPr="008E076E">
        <w:rPr>
          <w:lang w:val="en-GB"/>
        </w:rPr>
        <w:t>itsFM</w:t>
      </w:r>
      <w:proofErr w:type="spellEnd"/>
      <w:r w:rsidRPr="008E076E">
        <w:rPr>
          <w:lang w:val="en-GB"/>
        </w:rPr>
        <w:t xml:space="preserve"> package based on frequency modulation across the call.</w:t>
      </w:r>
    </w:p>
    <w:p w14:paraId="20372E2D" w14:textId="7E8D66B5" w:rsidR="003B44CD" w:rsidRPr="008E076E" w:rsidRDefault="009E0DB6">
      <w:pPr>
        <w:pStyle w:val="BodyText"/>
        <w:rPr>
          <w:lang w:val="en-GB"/>
        </w:rPr>
      </w:pPr>
      <w:r w:rsidRPr="008E076E">
        <w:rPr>
          <w:lang w:val="en-GB"/>
        </w:rPr>
        <w:t xml:space="preserve">The FM and CF parts of </w:t>
      </w:r>
      <w:del w:id="140" w:author="hgoerlitz" w:date="2020-08-13T11:27:00Z">
        <w:r w:rsidRPr="008E076E" w:rsidDel="004F0F2F">
          <w:rPr>
            <w:lang w:val="en-GB"/>
          </w:rPr>
          <w:delText xml:space="preserve">the </w:delText>
        </w:r>
      </w:del>
      <w:ins w:id="141" w:author="hgoerlitz" w:date="2020-08-13T11:27:00Z">
        <w:r w:rsidR="004F0F2F">
          <w:rPr>
            <w:lang w:val="en-GB"/>
          </w:rPr>
          <w:t>this</w:t>
        </w:r>
        <w:r w:rsidR="004F0F2F" w:rsidRPr="008E076E">
          <w:rPr>
            <w:lang w:val="en-GB"/>
          </w:rPr>
          <w:t xml:space="preserve"> </w:t>
        </w:r>
      </w:ins>
      <w:r w:rsidRPr="008E076E">
        <w:rPr>
          <w:lang w:val="en-GB"/>
        </w:rPr>
        <w:t xml:space="preserve">call </w:t>
      </w:r>
      <w:proofErr w:type="gramStart"/>
      <w:r w:rsidRPr="008E076E">
        <w:rPr>
          <w:lang w:val="en-GB"/>
        </w:rPr>
        <w:t>were</w:t>
      </w:r>
      <w:proofErr w:type="gramEnd"/>
      <w:r w:rsidRPr="008E076E">
        <w:rPr>
          <w:lang w:val="en-GB"/>
        </w:rPr>
        <w:t xml:space="preserve"> segmented automatically and </w:t>
      </w:r>
      <w:del w:id="142" w:author="hgoerlitz" w:date="2020-08-13T11:38:00Z">
        <w:r w:rsidRPr="008E076E" w:rsidDel="00326FAD">
          <w:rPr>
            <w:lang w:val="en-GB"/>
          </w:rPr>
          <w:delText xml:space="preserve">acoustic parameters such as </w:delText>
        </w:r>
      </w:del>
      <w:r w:rsidRPr="008E076E">
        <w:rPr>
          <w:lang w:val="en-GB"/>
        </w:rPr>
        <w:t xml:space="preserve">peak amplitude, rms, peak frequency and terminal frequency were measured </w:t>
      </w:r>
      <w:del w:id="143" w:author="hgoerlitz" w:date="2020-08-13T11:39:00Z">
        <w:r w:rsidRPr="008E076E" w:rsidDel="00997F02">
          <w:rPr>
            <w:lang w:val="en-GB"/>
          </w:rPr>
          <w:delText xml:space="preserve">using the </w:delText>
        </w:r>
      </w:del>
      <w:ins w:id="144" w:author="hgoerlitz" w:date="2020-08-13T11:39:00Z">
        <w:r w:rsidR="00997F02">
          <w:rPr>
            <w:lang w:val="en-GB"/>
          </w:rPr>
          <w:t>[</w:t>
        </w:r>
      </w:ins>
      <w:proofErr w:type="spellStart"/>
      <w:r w:rsidRPr="008E076E">
        <w:rPr>
          <w:i/>
          <w:lang w:val="en-GB"/>
        </w:rPr>
        <w:t>itsfm</w:t>
      </w:r>
      <w:proofErr w:type="spellEnd"/>
      <w:r w:rsidRPr="008E076E">
        <w:rPr>
          <w:lang w:val="en-GB"/>
        </w:rPr>
        <w:t xml:space="preserve"> package</w:t>
      </w:r>
      <w:ins w:id="145" w:author="hgoerlitz" w:date="2020-08-13T11:39:00Z">
        <w:r w:rsidR="00997F02">
          <w:rPr>
            <w:lang w:val="en-GB"/>
          </w:rPr>
          <w:t xml:space="preserve">, </w:t>
        </w:r>
      </w:ins>
      <w:del w:id="146" w:author="hgoerlitz" w:date="2020-08-13T11:39:00Z">
        <w:r w:rsidRPr="008E076E" w:rsidDel="00997F02">
          <w:rPr>
            <w:lang w:val="en-GB"/>
          </w:rPr>
          <w:delText xml:space="preserve"> [</w:delText>
        </w:r>
      </w:del>
      <w:r w:rsidRPr="008E076E">
        <w:rPr>
          <w:lang w:val="en-GB"/>
        </w:rPr>
        <w:t xml:space="preserve">UPLOAD TO BIORXIV NOWWWWW]. </w:t>
      </w:r>
      <w:commentRangeStart w:id="147"/>
      <w:r w:rsidRPr="008E076E">
        <w:rPr>
          <w:lang w:val="en-GB"/>
        </w:rPr>
        <w:t>Calls were automatically segmented into their corresponding parts (</w:t>
      </w:r>
      <w:proofErr w:type="spellStart"/>
      <w:r w:rsidRPr="008E076E">
        <w:rPr>
          <w:lang w:val="en-GB"/>
        </w:rPr>
        <w:t>iFM</w:t>
      </w:r>
      <w:proofErr w:type="spellEnd"/>
      <w:r w:rsidRPr="008E076E">
        <w:rPr>
          <w:lang w:val="en-GB"/>
        </w:rPr>
        <w:t xml:space="preserve">, </w:t>
      </w:r>
      <w:proofErr w:type="spellStart"/>
      <w:r w:rsidRPr="008E076E">
        <w:rPr>
          <w:lang w:val="en-GB"/>
        </w:rPr>
        <w:t>tFM</w:t>
      </w:r>
      <w:proofErr w:type="spellEnd"/>
      <w:r w:rsidRPr="008E076E">
        <w:rPr>
          <w:lang w:val="en-GB"/>
        </w:rPr>
        <w:t xml:space="preserve"> or CF) as per the terminology of (Tian and Schnitzler 1997) (Figure 2</w:t>
      </w:r>
      <w:proofErr w:type="gramStart"/>
      <w:r w:rsidRPr="008E076E">
        <w:rPr>
          <w:lang w:val="en-GB"/>
        </w:rPr>
        <w:t>).For</w:t>
      </w:r>
      <w:proofErr w:type="gramEnd"/>
      <w:r w:rsidRPr="008E076E">
        <w:rPr>
          <w:lang w:val="en-GB"/>
        </w:rPr>
        <w:t xml:space="preserve"> each segmented call region the following measurements were performed 1) peak amplitude 2) RMS 3) Lowest frequency (from -10 dB peak frequency). </w:t>
      </w:r>
      <w:commentRangeEnd w:id="147"/>
      <w:r w:rsidR="008E1964">
        <w:rPr>
          <w:rStyle w:val="CommentReference"/>
        </w:rPr>
        <w:commentReference w:id="147"/>
      </w:r>
      <w:r w:rsidRPr="008E076E">
        <w:rPr>
          <w:lang w:val="en-GB"/>
        </w:rPr>
        <w:t xml:space="preserve">The end output of this analysis is a series of measurements for each CF and FM region of all the identified individual calls. The comparison in the individual-call analysis is between the measurements of all the CF and FM regions between single and </w:t>
      </w:r>
      <w:proofErr w:type="spellStart"/>
      <w:r w:rsidRPr="008E076E">
        <w:rPr>
          <w:lang w:val="en-GB"/>
        </w:rPr>
        <w:t>multi bat</w:t>
      </w:r>
      <w:proofErr w:type="spellEnd"/>
      <w:r w:rsidRPr="008E076E">
        <w:rPr>
          <w:lang w:val="en-GB"/>
        </w:rPr>
        <w:t xml:space="preserve"> calls.</w:t>
      </w:r>
    </w:p>
    <w:p w14:paraId="7FF334C8" w14:textId="77777777" w:rsidR="003B44CD" w:rsidRPr="008E076E" w:rsidRDefault="009E0DB6">
      <w:pPr>
        <w:pStyle w:val="Heading3"/>
        <w:rPr>
          <w:lang w:val="en-GB"/>
        </w:rPr>
      </w:pPr>
      <w:bookmarkStart w:id="148" w:name="whole-audio-measurements"/>
      <w:r w:rsidRPr="008E076E">
        <w:rPr>
          <w:lang w:val="en-GB"/>
        </w:rPr>
        <w:t>Whole audio measurements</w:t>
      </w:r>
      <w:bookmarkEnd w:id="148"/>
    </w:p>
    <w:p w14:paraId="303CE4F4" w14:textId="77777777" w:rsidR="003B44CD" w:rsidRPr="008E076E" w:rsidRDefault="009E0DB6">
      <w:pPr>
        <w:pStyle w:val="FirstParagraph"/>
        <w:rPr>
          <w:lang w:val="en-GB"/>
        </w:rPr>
      </w:pPr>
      <w:r w:rsidRPr="008E076E">
        <w:rPr>
          <w:lang w:val="en-GB"/>
        </w:rPr>
        <w:t xml:space="preserve">Entire annotation matched audio files were analysed to try and quantify how audio of entire call sequences were across single and multiple bat contexts. Each audio file was split into consecutive windows of around 50ms (Figure 3.). 50ms was chosen as it was about twice the duration of an average horseshoe bat call in our data, and also matched the </w:t>
      </w:r>
      <w:proofErr w:type="spellStart"/>
      <w:r w:rsidRPr="008E076E">
        <w:rPr>
          <w:lang w:val="en-GB"/>
        </w:rPr>
        <w:t>the</w:t>
      </w:r>
      <w:proofErr w:type="spellEnd"/>
      <w:r w:rsidRPr="008E076E">
        <w:rPr>
          <w:lang w:val="en-GB"/>
        </w:rPr>
        <w:t xml:space="preserve"> longest call durations observed. </w:t>
      </w:r>
      <w:commentRangeStart w:id="149"/>
      <w:r w:rsidRPr="008E076E">
        <w:rPr>
          <w:lang w:val="en-GB"/>
        </w:rPr>
        <w:t>This ensured that when there was a horseshoe bat call in a window, it would mostly be a whole audio call.</w:t>
      </w:r>
      <w:commentRangeEnd w:id="149"/>
      <w:r w:rsidR="008E1964">
        <w:rPr>
          <w:rStyle w:val="CommentReference"/>
        </w:rPr>
        <w:commentReference w:id="149"/>
      </w:r>
    </w:p>
    <w:p w14:paraId="2B2827B4" w14:textId="77777777" w:rsidR="003B44CD" w:rsidRPr="008E076E" w:rsidRDefault="009E0DB6">
      <w:pPr>
        <w:pStyle w:val="CaptionedFigure"/>
        <w:rPr>
          <w:lang w:val="en-GB"/>
        </w:rPr>
      </w:pPr>
      <w:r w:rsidRPr="008E076E">
        <w:rPr>
          <w:noProof/>
          <w:lang w:val="en-GB"/>
        </w:rPr>
        <w:lastRenderedPageBreak/>
        <w:drawing>
          <wp:inline distT="0" distB="0" distL="0" distR="0" wp14:anchorId="7648C68D" wp14:editId="60F609E1">
            <wp:extent cx="5334000" cy="2999744"/>
            <wp:effectExtent l="0" t="0" r="0" b="0"/>
            <wp:docPr id="3" name="Picture" descr="Example single (A) and multi bat (B) audio sequences. The last portion of both (A) and (B) are not considered for analysis as they are less than 45 ms long. The second window in (A) is also not analysed as it is a silent window with no bat calls in it."/>
            <wp:cNvGraphicFramePr/>
            <a:graphic xmlns:a="http://schemas.openxmlformats.org/drawingml/2006/main">
              <a:graphicData uri="http://schemas.openxmlformats.org/drawingml/2006/picture">
                <pic:pic xmlns:pic="http://schemas.openxmlformats.org/drawingml/2006/picture">
                  <pic:nvPicPr>
                    <pic:cNvPr id="0" name="Picture" descr="figures/fig3_singlevsmulti_placeholder.png"/>
                    <pic:cNvPicPr>
                      <a:picLocks noChangeAspect="1" noChangeArrowheads="1"/>
                    </pic:cNvPicPr>
                  </pic:nvPicPr>
                  <pic:blipFill>
                    <a:blip r:embed="rId12"/>
                    <a:stretch>
                      <a:fillRect/>
                    </a:stretch>
                  </pic:blipFill>
                  <pic:spPr bwMode="auto">
                    <a:xfrm>
                      <a:off x="0" y="0"/>
                      <a:ext cx="5334000" cy="2999744"/>
                    </a:xfrm>
                    <a:prstGeom prst="rect">
                      <a:avLst/>
                    </a:prstGeom>
                    <a:noFill/>
                    <a:ln w="9525">
                      <a:noFill/>
                      <a:headEnd/>
                      <a:tailEnd/>
                    </a:ln>
                  </pic:spPr>
                </pic:pic>
              </a:graphicData>
            </a:graphic>
          </wp:inline>
        </w:drawing>
      </w:r>
    </w:p>
    <w:p w14:paraId="3E87EDAC" w14:textId="7220CD9D" w:rsidR="003B44CD" w:rsidRPr="008E076E" w:rsidRDefault="009E0DB6">
      <w:pPr>
        <w:pStyle w:val="ImageCaption"/>
        <w:rPr>
          <w:lang w:val="en-GB"/>
        </w:rPr>
      </w:pPr>
      <w:r w:rsidRPr="008E076E">
        <w:rPr>
          <w:lang w:val="en-GB"/>
        </w:rPr>
        <w:t xml:space="preserve">Example single (A) and multi bat (B) audio sequences. The last portion of both (A) and (B) </w:t>
      </w:r>
      <w:del w:id="150" w:author="hgoerlitz" w:date="2020-08-13T11:41:00Z">
        <w:r w:rsidRPr="008E076E" w:rsidDel="008E1964">
          <w:rPr>
            <w:lang w:val="en-GB"/>
          </w:rPr>
          <w:delText xml:space="preserve">are not considered for analysis </w:delText>
        </w:r>
      </w:del>
      <w:ins w:id="151" w:author="hgoerlitz" w:date="2020-08-13T11:41:00Z">
        <w:r w:rsidR="008E1964">
          <w:rPr>
            <w:lang w:val="en-GB"/>
          </w:rPr>
          <w:t xml:space="preserve">were not analysed </w:t>
        </w:r>
      </w:ins>
      <w:r w:rsidRPr="008E076E">
        <w:rPr>
          <w:lang w:val="en-GB"/>
        </w:rPr>
        <w:t xml:space="preserve">as they are less than </w:t>
      </w:r>
      <w:commentRangeStart w:id="152"/>
      <w:r w:rsidRPr="008E076E">
        <w:rPr>
          <w:lang w:val="en-GB"/>
        </w:rPr>
        <w:t xml:space="preserve">45 </w:t>
      </w:r>
      <w:commentRangeEnd w:id="152"/>
      <w:r w:rsidR="008E1964">
        <w:rPr>
          <w:rStyle w:val="CommentReference"/>
          <w:i w:val="0"/>
        </w:rPr>
        <w:commentReference w:id="152"/>
      </w:r>
      <w:r w:rsidRPr="008E076E">
        <w:rPr>
          <w:lang w:val="en-GB"/>
        </w:rPr>
        <w:t>ms long. The second window in (A) is also not analysed as it is a silent window with no bat calls in it.</w:t>
      </w:r>
    </w:p>
    <w:p w14:paraId="7FB5ABAF" w14:textId="77777777" w:rsidR="003B44CD" w:rsidRPr="008E076E" w:rsidRDefault="009E0DB6">
      <w:pPr>
        <w:pStyle w:val="CaptionedFigure"/>
        <w:rPr>
          <w:lang w:val="en-GB"/>
        </w:rPr>
      </w:pPr>
      <w:r w:rsidRPr="008E076E">
        <w:rPr>
          <w:noProof/>
          <w:lang w:val="en-GB"/>
        </w:rPr>
        <w:lastRenderedPageBreak/>
        <w:drawing>
          <wp:inline distT="0" distB="0" distL="0" distR="0" wp14:anchorId="59E5E3EA" wp14:editId="6365666A">
            <wp:extent cx="5334000" cy="4267200"/>
            <wp:effectExtent l="0" t="0" r="0" b="0"/>
            <wp:docPr id="4" name="Picture" descr="Example showing spectrograms of the first 500ms of two single bat audio files (A), (B), along with the resulting virtual multi bat audio file. Vertical lines indicate 50ms windows that are used for acoustic measurements"/>
            <wp:cNvGraphicFramePr/>
            <a:graphic xmlns:a="http://schemas.openxmlformats.org/drawingml/2006/main">
              <a:graphicData uri="http://schemas.openxmlformats.org/drawingml/2006/picture">
                <pic:pic xmlns:pic="http://schemas.openxmlformats.org/drawingml/2006/picture">
                  <pic:nvPicPr>
                    <pic:cNvPr id="0" name="Picture" descr="figures/figX_virtualmultibat.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7884E5C" w14:textId="77777777" w:rsidR="003B44CD" w:rsidRPr="008E076E" w:rsidRDefault="009E0DB6">
      <w:pPr>
        <w:pStyle w:val="ImageCaption"/>
        <w:rPr>
          <w:lang w:val="en-GB"/>
        </w:rPr>
      </w:pPr>
      <w:commentRangeStart w:id="153"/>
      <w:r w:rsidRPr="008E076E">
        <w:rPr>
          <w:lang w:val="en-GB"/>
        </w:rPr>
        <w:t xml:space="preserve">Example showing </w:t>
      </w:r>
      <w:commentRangeEnd w:id="153"/>
      <w:r w:rsidR="008E1964">
        <w:rPr>
          <w:rStyle w:val="CommentReference"/>
          <w:i w:val="0"/>
        </w:rPr>
        <w:commentReference w:id="153"/>
      </w:r>
      <w:r w:rsidRPr="008E076E">
        <w:rPr>
          <w:lang w:val="en-GB"/>
        </w:rPr>
        <w:t>spectrograms of the first 500ms of two single bat audio files (A), (B), along with the resulting virtual multi bat audio file. Vertical lines indicate 50ms windows that are used for acoustic measurements</w:t>
      </w:r>
    </w:p>
    <w:p w14:paraId="43330DF1" w14:textId="01750082" w:rsidR="003B44CD" w:rsidRPr="008E076E" w:rsidRDefault="009E0DB6">
      <w:pPr>
        <w:pStyle w:val="BodyText"/>
        <w:rPr>
          <w:lang w:val="en-GB"/>
        </w:rPr>
      </w:pPr>
      <w:del w:id="154" w:author="hgoerlitz" w:date="2020-08-13T11:43:00Z">
        <w:r w:rsidRPr="008E076E" w:rsidDel="008E1964">
          <w:rPr>
            <w:lang w:val="en-GB"/>
          </w:rPr>
          <w:delText xml:space="preserve">Over the course of an audio file, there could be multiple windows without calls in them. These </w:delText>
        </w:r>
      </w:del>
      <w:r w:rsidRPr="008E076E">
        <w:rPr>
          <w:lang w:val="en-GB"/>
        </w:rPr>
        <w:t>‘</w:t>
      </w:r>
      <w:del w:id="155" w:author="hgoerlitz" w:date="2020-08-13T11:43:00Z">
        <w:r w:rsidRPr="008E076E" w:rsidDel="008E1964">
          <w:rPr>
            <w:lang w:val="en-GB"/>
          </w:rPr>
          <w:delText xml:space="preserve">silent’ </w:delText>
        </w:r>
      </w:del>
      <w:ins w:id="156" w:author="hgoerlitz" w:date="2020-08-13T11:43:00Z">
        <w:r w:rsidR="008E1964">
          <w:rPr>
            <w:lang w:val="en-GB"/>
          </w:rPr>
          <w:t>S</w:t>
        </w:r>
        <w:r w:rsidR="008E1964" w:rsidRPr="008E076E">
          <w:rPr>
            <w:lang w:val="en-GB"/>
          </w:rPr>
          <w:t xml:space="preserve">ilent’ </w:t>
        </w:r>
      </w:ins>
      <w:r w:rsidRPr="008E076E">
        <w:rPr>
          <w:lang w:val="en-GB"/>
        </w:rPr>
        <w:t>windows</w:t>
      </w:r>
      <w:ins w:id="157" w:author="hgoerlitz" w:date="2020-08-13T11:43:00Z">
        <w:r w:rsidR="008E1964">
          <w:rPr>
            <w:lang w:val="en-GB"/>
          </w:rPr>
          <w:t>, i.e., without calls</w:t>
        </w:r>
      </w:ins>
      <w:r w:rsidRPr="008E076E">
        <w:rPr>
          <w:lang w:val="en-GB"/>
        </w:rPr>
        <w:t xml:space="preserve"> (Figure 3.) were removed from the analysis</w:t>
      </w:r>
      <w:del w:id="158" w:author="hgoerlitz" w:date="2020-08-13T11:43:00Z">
        <w:r w:rsidRPr="008E076E" w:rsidDel="008E1964">
          <w:rPr>
            <w:lang w:val="en-GB"/>
          </w:rPr>
          <w:delText>, and only the ‘non-silent’ windows with bat calls in them were analysed</w:delText>
        </w:r>
      </w:del>
      <w:r w:rsidRPr="008E076E">
        <w:rPr>
          <w:lang w:val="en-GB"/>
        </w:rPr>
        <w:t xml:space="preserve">. On each non-silent window, acoustic measurements were performed, </w:t>
      </w:r>
      <w:commentRangeStart w:id="159"/>
      <w:r w:rsidRPr="008E076E">
        <w:rPr>
          <w:lang w:val="en-GB"/>
        </w:rPr>
        <w:t xml:space="preserve">including </w:t>
      </w:r>
      <w:commentRangeEnd w:id="159"/>
      <w:r w:rsidR="008E1964">
        <w:rPr>
          <w:rStyle w:val="CommentReference"/>
        </w:rPr>
        <w:commentReference w:id="159"/>
      </w:r>
      <w:r w:rsidRPr="008E076E">
        <w:rPr>
          <w:lang w:val="en-GB"/>
        </w:rPr>
        <w:t xml:space="preserve">determining the peak amplitude, rms, and dominant frequencies of the audio in the window. Dominant frequencies here are defined as frequency peaks in the power spectrum that are within a threshold level </w:t>
      </w:r>
      <w:commentRangeStart w:id="160"/>
      <w:del w:id="161" w:author="hgoerlitz" w:date="2020-08-13T11:45:00Z">
        <w:r w:rsidRPr="008E076E" w:rsidDel="008E1964">
          <w:rPr>
            <w:lang w:val="en-GB"/>
          </w:rPr>
          <w:delText xml:space="preserve">of </w:delText>
        </w:r>
      </w:del>
      <w:ins w:id="162" w:author="hgoerlitz" w:date="2020-08-13T11:45:00Z">
        <w:r w:rsidR="008E1964">
          <w:rPr>
            <w:lang w:val="en-GB"/>
          </w:rPr>
          <w:t>below the amplitude of</w:t>
        </w:r>
        <w:r w:rsidR="008E1964" w:rsidRPr="008E076E">
          <w:rPr>
            <w:lang w:val="en-GB"/>
          </w:rPr>
          <w:t xml:space="preserve"> </w:t>
        </w:r>
      </w:ins>
      <w:r w:rsidRPr="008E076E">
        <w:rPr>
          <w:lang w:val="en-GB"/>
        </w:rPr>
        <w:t>the peak frequency</w:t>
      </w:r>
      <w:commentRangeEnd w:id="160"/>
      <w:r w:rsidR="008E1964">
        <w:rPr>
          <w:rStyle w:val="CommentReference"/>
        </w:rPr>
        <w:commentReference w:id="160"/>
      </w:r>
      <w:r w:rsidRPr="008E076E">
        <w:rPr>
          <w:lang w:val="en-GB"/>
        </w:rPr>
        <w:t xml:space="preserve">. Dominant frequencies are extracted from the various peaks of the power spectrum means and thus are a </w:t>
      </w:r>
      <w:proofErr w:type="gramStart"/>
      <w:r w:rsidRPr="008E076E">
        <w:rPr>
          <w:lang w:val="en-GB"/>
        </w:rPr>
        <w:t>prox</w:t>
      </w:r>
      <w:ins w:id="163" w:author="hgoerlitz" w:date="2020-08-13T11:46:00Z">
        <w:r w:rsidR="008E1964">
          <w:rPr>
            <w:lang w:val="en-GB"/>
          </w:rPr>
          <w:t>ies</w:t>
        </w:r>
      </w:ins>
      <w:proofErr w:type="gramEnd"/>
      <w:del w:id="164" w:author="hgoerlitz" w:date="2020-08-13T11:46:00Z">
        <w:r w:rsidRPr="008E076E" w:rsidDel="008E1964">
          <w:rPr>
            <w:lang w:val="en-GB"/>
          </w:rPr>
          <w:delText>y</w:delText>
        </w:r>
      </w:del>
      <w:r w:rsidRPr="008E076E">
        <w:rPr>
          <w:lang w:val="en-GB"/>
        </w:rPr>
        <w:t xml:space="preserve"> </w:t>
      </w:r>
      <w:del w:id="165" w:author="hgoerlitz" w:date="2020-08-13T11:46:00Z">
        <w:r w:rsidRPr="008E076E" w:rsidDel="008E1964">
          <w:rPr>
            <w:lang w:val="en-GB"/>
          </w:rPr>
          <w:delText xml:space="preserve">measurement </w:delText>
        </w:r>
      </w:del>
      <w:r w:rsidRPr="008E076E">
        <w:rPr>
          <w:lang w:val="en-GB"/>
        </w:rPr>
        <w:t xml:space="preserve">for the CF frequencies of </w:t>
      </w:r>
      <w:ins w:id="166" w:author="hgoerlitz" w:date="2020-08-13T11:46:00Z">
        <w:r w:rsidR="008E1964">
          <w:rPr>
            <w:lang w:val="en-GB"/>
          </w:rPr>
          <w:t xml:space="preserve">the </w:t>
        </w:r>
      </w:ins>
      <w:r w:rsidRPr="008E076E">
        <w:rPr>
          <w:lang w:val="en-GB"/>
        </w:rPr>
        <w:t xml:space="preserve">calls in a window. In a window with one bat call, there are likely to be a few dominant frequencies, while a window with many bat calls are likely to have more dominant frequencies. The end output of this analysis is a series of measurements for each window in an audio file. See this detailed whole audio page </w:t>
      </w:r>
      <w:proofErr w:type="gramStart"/>
      <w:r w:rsidRPr="008E076E">
        <w:rPr>
          <w:lang w:val="en-GB"/>
        </w:rPr>
        <w:t>The</w:t>
      </w:r>
      <w:proofErr w:type="gramEnd"/>
      <w:r w:rsidRPr="008E076E">
        <w:rPr>
          <w:lang w:val="en-GB"/>
        </w:rPr>
        <w:t xml:space="preserve"> comparison made here is between the ‘window’ measurements of single and </w:t>
      </w:r>
      <w:proofErr w:type="spellStart"/>
      <w:r w:rsidRPr="008E076E">
        <w:rPr>
          <w:lang w:val="en-GB"/>
        </w:rPr>
        <w:t>multi bat</w:t>
      </w:r>
      <w:proofErr w:type="spellEnd"/>
      <w:r w:rsidRPr="008E076E">
        <w:rPr>
          <w:lang w:val="en-GB"/>
        </w:rPr>
        <w:t xml:space="preserve"> audio files. See Supplementary Information for more details.</w:t>
      </w:r>
    </w:p>
    <w:p w14:paraId="18AAAD65" w14:textId="77777777" w:rsidR="003B44CD" w:rsidRPr="008E076E" w:rsidRDefault="009E0DB6">
      <w:pPr>
        <w:pStyle w:val="BodyText"/>
        <w:rPr>
          <w:lang w:val="en-GB"/>
        </w:rPr>
      </w:pPr>
      <w:r w:rsidRPr="008E076E">
        <w:rPr>
          <w:lang w:val="en-GB"/>
        </w:rPr>
        <w:t>The comparison here is between the acoustic measurements performed on the audio windows from single and multiple bat contexts.</w:t>
      </w:r>
    </w:p>
    <w:p w14:paraId="66CAC32C" w14:textId="77777777" w:rsidR="003B44CD" w:rsidRPr="008E076E" w:rsidRDefault="009E0DB6">
      <w:pPr>
        <w:pStyle w:val="Heading2"/>
        <w:rPr>
          <w:lang w:val="en-GB"/>
        </w:rPr>
      </w:pPr>
      <w:bookmarkStart w:id="167" w:name="statistical-analysis"/>
      <w:r w:rsidRPr="008E076E">
        <w:rPr>
          <w:lang w:val="en-GB"/>
        </w:rPr>
        <w:lastRenderedPageBreak/>
        <w:t>Statistical analysis</w:t>
      </w:r>
      <w:bookmarkEnd w:id="167"/>
    </w:p>
    <w:p w14:paraId="0BAE53C4" w14:textId="77777777" w:rsidR="003B44CD" w:rsidRPr="008E076E" w:rsidRDefault="009E0DB6">
      <w:pPr>
        <w:pStyle w:val="Heading3"/>
        <w:rPr>
          <w:lang w:val="en-GB"/>
        </w:rPr>
      </w:pPr>
      <w:bookmarkStart w:id="168" w:name="single-call-measurements"/>
      <w:r w:rsidRPr="008E076E">
        <w:rPr>
          <w:lang w:val="en-GB"/>
        </w:rPr>
        <w:t>Single call measurements</w:t>
      </w:r>
      <w:bookmarkEnd w:id="168"/>
    </w:p>
    <w:p w14:paraId="39D04571" w14:textId="77777777" w:rsidR="003B44CD" w:rsidRPr="008E076E" w:rsidRDefault="009E0DB6">
      <w:pPr>
        <w:pStyle w:val="Heading4"/>
        <w:rPr>
          <w:lang w:val="en-GB"/>
        </w:rPr>
      </w:pPr>
      <w:bookmarkStart w:id="169" w:name="quantifying-distribution-overlap"/>
      <w:r w:rsidRPr="008E076E">
        <w:rPr>
          <w:lang w:val="en-GB"/>
        </w:rPr>
        <w:t>Quantifying distribution overlap</w:t>
      </w:r>
      <w:bookmarkEnd w:id="169"/>
    </w:p>
    <w:p w14:paraId="0604E595" w14:textId="3995A03E" w:rsidR="003B44CD" w:rsidRPr="008E076E" w:rsidRDefault="009E0DB6">
      <w:pPr>
        <w:pStyle w:val="FirstParagraph"/>
        <w:rPr>
          <w:lang w:val="en-GB"/>
        </w:rPr>
      </w:pPr>
      <w:r w:rsidRPr="008E076E">
        <w:rPr>
          <w:lang w:val="en-GB"/>
        </w:rPr>
        <w:t xml:space="preserve">To compare the properties of calls emitted in single and </w:t>
      </w:r>
      <w:proofErr w:type="spellStart"/>
      <w:r w:rsidRPr="008E076E">
        <w:rPr>
          <w:lang w:val="en-GB"/>
        </w:rPr>
        <w:t>multi bat</w:t>
      </w:r>
      <w:proofErr w:type="spellEnd"/>
      <w:r w:rsidRPr="008E076E">
        <w:rPr>
          <w:lang w:val="en-GB"/>
        </w:rPr>
        <w:t xml:space="preserve"> contexts - we generated the underlying probability distribution function (PDF) of the data through kernel density estimates for each context. </w:t>
      </w:r>
      <w:del w:id="170" w:author="hgoerlitz" w:date="2020-08-13T11:49:00Z">
        <w:r w:rsidRPr="008E076E" w:rsidDel="008E1964">
          <w:rPr>
            <w:lang w:val="en-GB"/>
          </w:rPr>
          <w:delText xml:space="preserve">The </w:delText>
        </w:r>
      </w:del>
      <w:ins w:id="171" w:author="hgoerlitz" w:date="2020-08-13T11:49:00Z">
        <w:r w:rsidR="008E1964">
          <w:rPr>
            <w:lang w:val="en-GB"/>
          </w:rPr>
          <w:t>We quantified</w:t>
        </w:r>
      </w:ins>
      <w:ins w:id="172" w:author="hgoerlitz" w:date="2020-08-13T11:50:00Z">
        <w:r w:rsidR="004D278F">
          <w:rPr>
            <w:lang w:val="en-GB"/>
          </w:rPr>
          <w:t>/estimated</w:t>
        </w:r>
      </w:ins>
      <w:ins w:id="173" w:author="hgoerlitz" w:date="2020-08-13T11:49:00Z">
        <w:r w:rsidR="008E1964">
          <w:rPr>
            <w:lang w:val="en-GB"/>
          </w:rPr>
          <w:t xml:space="preserve"> the similarity of </w:t>
        </w:r>
      </w:ins>
      <w:del w:id="174" w:author="hgoerlitz" w:date="2020-08-13T11:49:00Z">
        <w:r w:rsidRPr="008E076E" w:rsidDel="008E1964">
          <w:rPr>
            <w:lang w:val="en-GB"/>
          </w:rPr>
          <w:delText xml:space="preserve">overlap between </w:delText>
        </w:r>
      </w:del>
      <w:r w:rsidRPr="008E076E">
        <w:rPr>
          <w:lang w:val="en-GB"/>
        </w:rPr>
        <w:t xml:space="preserve">the single and </w:t>
      </w:r>
      <w:proofErr w:type="spellStart"/>
      <w:r w:rsidRPr="008E076E">
        <w:rPr>
          <w:lang w:val="en-GB"/>
        </w:rPr>
        <w:t>multi bat</w:t>
      </w:r>
      <w:proofErr w:type="spellEnd"/>
      <w:r w:rsidRPr="008E076E">
        <w:rPr>
          <w:lang w:val="en-GB"/>
        </w:rPr>
        <w:t xml:space="preserve"> PDF </w:t>
      </w:r>
      <w:del w:id="175" w:author="hgoerlitz" w:date="2020-08-13T11:49:00Z">
        <w:r w:rsidRPr="008E076E" w:rsidDel="008E1964">
          <w:rPr>
            <w:lang w:val="en-GB"/>
          </w:rPr>
          <w:delText xml:space="preserve">was quantified </w:delText>
        </w:r>
      </w:del>
      <w:r w:rsidRPr="008E076E">
        <w:rPr>
          <w:lang w:val="en-GB"/>
        </w:rPr>
        <w:t>by the Bhattacharyya coefficient (Bhattacharya 1943)</w:t>
      </w:r>
      <w:ins w:id="176" w:author="hgoerlitz" w:date="2020-08-13T11:49:00Z">
        <w:r w:rsidR="008E1964">
          <w:rPr>
            <w:lang w:val="en-GB"/>
          </w:rPr>
          <w:t xml:space="preserve">, </w:t>
        </w:r>
      </w:ins>
      <w:del w:id="177" w:author="hgoerlitz" w:date="2020-08-13T11:49:00Z">
        <w:r w:rsidRPr="008E076E" w:rsidDel="008E1964">
          <w:rPr>
            <w:lang w:val="en-GB"/>
          </w:rPr>
          <w:delText xml:space="preserve">. The Bhattacharya coefficient is </w:delText>
        </w:r>
      </w:del>
      <w:r w:rsidRPr="008E076E">
        <w:rPr>
          <w:lang w:val="en-GB"/>
        </w:rPr>
        <w:t xml:space="preserve">a distance measure </w:t>
      </w:r>
      <w:del w:id="178" w:author="hgoerlitz" w:date="2020-08-13T11:50:00Z">
        <w:r w:rsidRPr="008E076E" w:rsidDel="008E1964">
          <w:rPr>
            <w:lang w:val="en-GB"/>
          </w:rPr>
          <w:delText xml:space="preserve">which </w:delText>
        </w:r>
      </w:del>
      <w:ins w:id="179" w:author="hgoerlitz" w:date="2020-08-13T11:50:00Z">
        <w:r w:rsidR="008E1964">
          <w:rPr>
            <w:lang w:val="en-GB"/>
          </w:rPr>
          <w:t xml:space="preserve">that </w:t>
        </w:r>
      </w:ins>
      <w:r w:rsidRPr="008E076E">
        <w:rPr>
          <w:lang w:val="en-GB"/>
        </w:rPr>
        <w:t xml:space="preserve">quantifies the </w:t>
      </w:r>
      <w:commentRangeStart w:id="180"/>
      <w:r w:rsidRPr="008E076E">
        <w:rPr>
          <w:lang w:val="en-GB"/>
        </w:rPr>
        <w:t xml:space="preserve">overlap </w:t>
      </w:r>
      <w:commentRangeEnd w:id="180"/>
      <w:r w:rsidR="008E1964">
        <w:rPr>
          <w:rStyle w:val="CommentReference"/>
        </w:rPr>
        <w:commentReference w:id="180"/>
      </w:r>
      <w:r w:rsidRPr="008E076E">
        <w:rPr>
          <w:lang w:val="en-GB"/>
        </w:rPr>
        <w:t>of two distributions</w:t>
      </w:r>
      <w:ins w:id="181" w:author="hgoerlitz" w:date="2020-08-13T11:50:00Z">
        <w:r w:rsidR="004D278F">
          <w:rPr>
            <w:lang w:val="en-GB"/>
          </w:rPr>
          <w:t xml:space="preserve"> and ranges from 0 (no overlap) to 1/infinity (identity)</w:t>
        </w:r>
      </w:ins>
      <w:r w:rsidRPr="008E076E">
        <w:rPr>
          <w:lang w:val="en-GB"/>
        </w:rPr>
        <w:t>. When two distributions do not overlap at all, it is zero, and with greater overlap the coefficient increases</w:t>
      </w:r>
      <w:ins w:id="182" w:author="hgoerlitz" w:date="2020-08-13T11:47:00Z">
        <w:r w:rsidR="008E1964">
          <w:rPr>
            <w:lang w:val="en-GB"/>
          </w:rPr>
          <w:t xml:space="preserve"> (to infinity? To 1?)</w:t>
        </w:r>
      </w:ins>
      <w:r w:rsidRPr="008E076E">
        <w:rPr>
          <w:lang w:val="en-GB"/>
        </w:rPr>
        <w:t>.</w:t>
      </w:r>
    </w:p>
    <w:p w14:paraId="04E83D54" w14:textId="77777777" w:rsidR="003B44CD" w:rsidRPr="008E076E" w:rsidRDefault="009E0DB6">
      <w:pPr>
        <w:pStyle w:val="Heading4"/>
        <w:rPr>
          <w:lang w:val="en-GB"/>
        </w:rPr>
      </w:pPr>
      <w:bookmarkStart w:id="183" w:name="X5431baf174b8abe73c1b9cb4e567d0628a5fa2c"/>
      <w:commentRangeStart w:id="184"/>
      <w:r w:rsidRPr="008E076E">
        <w:rPr>
          <w:lang w:val="en-GB"/>
        </w:rPr>
        <w:t xml:space="preserve">Identifying the difference between single and </w:t>
      </w:r>
      <w:proofErr w:type="spellStart"/>
      <w:r w:rsidRPr="008E076E">
        <w:rPr>
          <w:lang w:val="en-GB"/>
        </w:rPr>
        <w:t>multi bat</w:t>
      </w:r>
      <w:proofErr w:type="spellEnd"/>
      <w:r w:rsidRPr="008E076E">
        <w:rPr>
          <w:lang w:val="en-GB"/>
        </w:rPr>
        <w:t xml:space="preserve"> calls</w:t>
      </w:r>
      <w:bookmarkEnd w:id="183"/>
    </w:p>
    <w:p w14:paraId="5C857BD5" w14:textId="77777777" w:rsidR="003B44CD" w:rsidRPr="008E076E" w:rsidRDefault="009E0DB6">
      <w:pPr>
        <w:pStyle w:val="FirstParagraph"/>
        <w:rPr>
          <w:lang w:val="en-GB"/>
        </w:rPr>
      </w:pPr>
      <w:r w:rsidRPr="008E076E">
        <w:rPr>
          <w:lang w:val="en-GB"/>
        </w:rPr>
        <w:t xml:space="preserve">The presence of a difference between single and </w:t>
      </w:r>
      <w:proofErr w:type="spellStart"/>
      <w:r w:rsidRPr="008E076E">
        <w:rPr>
          <w:lang w:val="en-GB"/>
        </w:rPr>
        <w:t>multi bat</w:t>
      </w:r>
      <w:proofErr w:type="spellEnd"/>
      <w:r w:rsidRPr="008E076E">
        <w:rPr>
          <w:lang w:val="en-GB"/>
        </w:rPr>
        <w:t xml:space="preserve"> call parameter</w:t>
      </w:r>
      <w:commentRangeEnd w:id="184"/>
      <w:r w:rsidR="004D278F">
        <w:rPr>
          <w:rStyle w:val="CommentReference"/>
        </w:rPr>
        <w:commentReference w:id="184"/>
      </w:r>
      <w:r w:rsidRPr="008E076E">
        <w:rPr>
          <w:lang w:val="en-GB"/>
        </w:rPr>
        <w:t xml:space="preserve">s </w:t>
      </w:r>
      <w:proofErr w:type="gramStart"/>
      <w:r w:rsidRPr="008E076E">
        <w:rPr>
          <w:lang w:val="en-GB"/>
        </w:rPr>
        <w:t>were</w:t>
      </w:r>
      <w:proofErr w:type="gramEnd"/>
      <w:r w:rsidRPr="008E076E">
        <w:rPr>
          <w:lang w:val="en-GB"/>
        </w:rPr>
        <w:t xml:space="preserve"> tested by a ‘shuffle-overlap’ procedure, by comparing the overlap from observed and shuffled groups. If the call properties of single and </w:t>
      </w:r>
      <w:proofErr w:type="spellStart"/>
      <w:r w:rsidRPr="008E076E">
        <w:rPr>
          <w:lang w:val="en-GB"/>
        </w:rPr>
        <w:t>multi bat</w:t>
      </w:r>
      <w:proofErr w:type="spellEnd"/>
      <w:r w:rsidRPr="008E076E">
        <w:rPr>
          <w:lang w:val="en-GB"/>
        </w:rPr>
        <w:t xml:space="preserve"> calls were indeed </w:t>
      </w:r>
      <w:proofErr w:type="spellStart"/>
      <w:r w:rsidRPr="008E076E">
        <w:rPr>
          <w:lang w:val="en-GB"/>
        </w:rPr>
        <w:t>indistuinguishable</w:t>
      </w:r>
      <w:proofErr w:type="spellEnd"/>
      <w:r w:rsidRPr="008E076E">
        <w:rPr>
          <w:lang w:val="en-GB"/>
        </w:rPr>
        <w:t xml:space="preserve">, we expect that the observed overlap would fall into the typically expected range of the shuffled data. </w:t>
      </w:r>
      <w:proofErr w:type="gramStart"/>
      <w:r w:rsidRPr="008E076E">
        <w:rPr>
          <w:lang w:val="en-GB"/>
        </w:rPr>
        <w:t>If</w:t>
      </w:r>
      <w:proofErr w:type="gramEnd"/>
      <w:r w:rsidRPr="008E076E">
        <w:rPr>
          <w:lang w:val="en-GB"/>
        </w:rPr>
        <w:t xml:space="preserve"> however the single and </w:t>
      </w:r>
      <w:proofErr w:type="spellStart"/>
      <w:r w:rsidRPr="008E076E">
        <w:rPr>
          <w:lang w:val="en-GB"/>
        </w:rPr>
        <w:t>multi bat</w:t>
      </w:r>
      <w:proofErr w:type="spellEnd"/>
      <w:r w:rsidRPr="008E076E">
        <w:rPr>
          <w:lang w:val="en-GB"/>
        </w:rPr>
        <w:t xml:space="preserve"> call parameters did indeed form separate distributions, we would expect the overlap to be lower than that obtained from shuffling. The ‘extremeness’ of the observed data can be measured by its percentile value with respect to the shuffled data.</w:t>
      </w:r>
    </w:p>
    <w:p w14:paraId="07EC7CB0" w14:textId="77777777" w:rsidR="003B44CD" w:rsidRPr="008E076E" w:rsidRDefault="009E0DB6">
      <w:pPr>
        <w:pStyle w:val="BodyText"/>
        <w:rPr>
          <w:lang w:val="en-GB"/>
        </w:rPr>
      </w:pPr>
      <w:r w:rsidRPr="008E076E">
        <w:rPr>
          <w:lang w:val="en-GB"/>
        </w:rPr>
        <w:t>For further details on the shuffle-overlap procedure please see the SI.</w:t>
      </w:r>
    </w:p>
    <w:p w14:paraId="16782B68" w14:textId="77777777" w:rsidR="003B44CD" w:rsidRPr="008E076E" w:rsidRDefault="009E0DB6">
      <w:pPr>
        <w:pStyle w:val="Heading4"/>
        <w:rPr>
          <w:lang w:val="en-GB"/>
        </w:rPr>
      </w:pPr>
      <w:bookmarkStart w:id="185" w:name="Xb95679cf20c013c48ca0a47e1d810705f742986"/>
      <w:r w:rsidRPr="008E076E">
        <w:rPr>
          <w:lang w:val="en-GB"/>
        </w:rPr>
        <w:t>Power analysis to determine the minimum detectable effect sizes (to present or not to present?????)</w:t>
      </w:r>
      <w:bookmarkEnd w:id="185"/>
    </w:p>
    <w:p w14:paraId="1B25E27D" w14:textId="77777777" w:rsidR="003B44CD" w:rsidRPr="008E076E" w:rsidRDefault="009E0DB6">
      <w:pPr>
        <w:pStyle w:val="FirstParagraph"/>
        <w:rPr>
          <w:lang w:val="en-GB"/>
        </w:rPr>
      </w:pPr>
      <w:r w:rsidRPr="008E076E">
        <w:rPr>
          <w:lang w:val="en-GB"/>
        </w:rPr>
        <w:t xml:space="preserve">Given our samples sizes and statistical test, we wanted to assess if it would lead to a true positive result at the minimum detectable effect (MDE). </w:t>
      </w:r>
      <w:commentRangeStart w:id="186"/>
      <w:r w:rsidRPr="008E076E">
        <w:rPr>
          <w:lang w:val="en-GB"/>
        </w:rPr>
        <w:t xml:space="preserve">The MDE </w:t>
      </w:r>
      <w:commentRangeEnd w:id="186"/>
      <w:r w:rsidR="004D278F">
        <w:rPr>
          <w:rStyle w:val="CommentReference"/>
        </w:rPr>
        <w:commentReference w:id="186"/>
      </w:r>
      <w:r w:rsidRPr="008E076E">
        <w:rPr>
          <w:lang w:val="en-GB"/>
        </w:rPr>
        <w:t xml:space="preserve">was determined with reference to a previous study (Fawcett et al. 2015) which had performed a similar study on a different species (R. </w:t>
      </w:r>
      <w:proofErr w:type="spellStart"/>
      <w:r w:rsidRPr="008E076E">
        <w:rPr>
          <w:lang w:val="en-GB"/>
        </w:rPr>
        <w:t>capensis</w:t>
      </w:r>
      <w:proofErr w:type="spellEnd"/>
      <w:r w:rsidRPr="008E076E">
        <w:rPr>
          <w:lang w:val="en-GB"/>
        </w:rPr>
        <w:t>). The MDE’s from Fawcett et al. 2015 serve a good starting point, even though they may not reflect the exact effect sizes expected from our own study. We chose not to perform a post-hoc power analysis as effect sizes are poorly estimated under limited sample sizes (</w:t>
      </w:r>
      <w:proofErr w:type="spellStart"/>
      <w:r w:rsidRPr="008E076E">
        <w:rPr>
          <w:lang w:val="en-GB"/>
        </w:rPr>
        <w:t>Lakens</w:t>
      </w:r>
      <w:proofErr w:type="spellEnd"/>
      <w:r w:rsidRPr="008E076E">
        <w:rPr>
          <w:lang w:val="en-GB"/>
        </w:rPr>
        <w:t xml:space="preserve"> 2016; Zhang et al. 2019).</w:t>
      </w:r>
    </w:p>
    <w:p w14:paraId="176EA79C" w14:textId="77777777" w:rsidR="003B44CD" w:rsidRPr="008E076E" w:rsidRDefault="009E0DB6">
      <w:pPr>
        <w:pStyle w:val="BodyText"/>
        <w:rPr>
          <w:lang w:val="en-GB"/>
        </w:rPr>
      </w:pPr>
      <w:r w:rsidRPr="008E076E">
        <w:rPr>
          <w:lang w:val="en-GB"/>
        </w:rPr>
        <w:t xml:space="preserve">Our power analysis revealed sufficient power (&gt; 80%) for the following tests for the following parameters peak frequency, </w:t>
      </w:r>
      <w:proofErr w:type="spellStart"/>
      <w:r w:rsidRPr="008E076E">
        <w:rPr>
          <w:lang w:val="en-GB"/>
        </w:rPr>
        <w:t>tFM</w:t>
      </w:r>
      <w:proofErr w:type="spellEnd"/>
      <w:r w:rsidRPr="008E076E">
        <w:rPr>
          <w:lang w:val="en-GB"/>
        </w:rPr>
        <w:t xml:space="preserve"> duration, call duration</w:t>
      </w:r>
      <w:proofErr w:type="gramStart"/>
      <w:r w:rsidRPr="008E076E">
        <w:rPr>
          <w:lang w:val="en-GB"/>
        </w:rPr>
        <w:t>, .</w:t>
      </w:r>
      <w:proofErr w:type="gramEnd"/>
      <w:r w:rsidRPr="008E076E">
        <w:rPr>
          <w:lang w:val="en-GB"/>
        </w:rPr>
        <w:t xml:space="preserve"> The following comparisons were had a power &lt; 80 % at the parametrised effect sizes. It is important to note that the effect sizes in the Fawcett et al. 2015 are a first order approximation of the actual effect sizes that could be seen in our data.</w:t>
      </w:r>
    </w:p>
    <w:p w14:paraId="0B20C91E" w14:textId="77777777" w:rsidR="003B44CD" w:rsidRPr="008E076E" w:rsidRDefault="009E0DB6">
      <w:pPr>
        <w:pStyle w:val="BodyText"/>
        <w:rPr>
          <w:lang w:val="en-GB"/>
        </w:rPr>
      </w:pPr>
      <w:r w:rsidRPr="008E076E">
        <w:rPr>
          <w:lang w:val="en-GB"/>
        </w:rPr>
        <w:t>For further information on the MDE power analysis please see the SI.</w:t>
      </w:r>
    </w:p>
    <w:p w14:paraId="03D03548" w14:textId="77777777" w:rsidR="003B44CD" w:rsidRPr="008E076E" w:rsidRDefault="009E0DB6">
      <w:pPr>
        <w:pStyle w:val="Heading3"/>
        <w:rPr>
          <w:lang w:val="en-GB"/>
        </w:rPr>
      </w:pPr>
      <w:bookmarkStart w:id="187" w:name="whole-audio-measurements-1"/>
      <w:r w:rsidRPr="008E076E">
        <w:rPr>
          <w:lang w:val="en-GB"/>
        </w:rPr>
        <w:lastRenderedPageBreak/>
        <w:t>Whole audio measurements</w:t>
      </w:r>
      <w:bookmarkEnd w:id="187"/>
    </w:p>
    <w:p w14:paraId="6598B32A" w14:textId="77777777" w:rsidR="003B44CD" w:rsidRPr="008E076E" w:rsidRDefault="009E0DB6">
      <w:pPr>
        <w:pStyle w:val="FirstParagraph"/>
        <w:rPr>
          <w:lang w:val="en-GB"/>
        </w:rPr>
      </w:pPr>
      <w:r w:rsidRPr="008E076E">
        <w:rPr>
          <w:lang w:val="en-GB"/>
        </w:rPr>
        <w:t xml:space="preserve">To assess if bats in groups showed different acoustic properties in the chosen windows than those echolocating alone we calculated the bootstrapped difference in medians for the three types of audio sequences (single, multi, </w:t>
      </w:r>
      <w:commentRangeStart w:id="188"/>
      <w:r w:rsidRPr="008E076E">
        <w:rPr>
          <w:lang w:val="en-GB"/>
        </w:rPr>
        <w:t>virtual-multi</w:t>
      </w:r>
      <w:commentRangeEnd w:id="188"/>
      <w:r w:rsidR="00DA4591">
        <w:rPr>
          <w:rStyle w:val="CommentReference"/>
        </w:rPr>
        <w:commentReference w:id="188"/>
      </w:r>
      <w:r w:rsidRPr="008E076E">
        <w:rPr>
          <w:lang w:val="en-GB"/>
        </w:rPr>
        <w:t>): single - multi, single - virtual-multi, multi - virtual-multi. The comparisons were performed for each measured parameter. The data for each measured parameter consisted of measurements arising from the multiple windows in each audio file. To reduce the extent of pseudo-replication in the dataset, we performed a bootstrapping in the following manner:</w:t>
      </w:r>
    </w:p>
    <w:p w14:paraId="2E1E5250" w14:textId="77777777" w:rsidR="003B44CD" w:rsidRPr="008E076E" w:rsidRDefault="009E0DB6">
      <w:pPr>
        <w:pStyle w:val="Compact"/>
        <w:numPr>
          <w:ilvl w:val="0"/>
          <w:numId w:val="5"/>
        </w:numPr>
        <w:rPr>
          <w:lang w:val="en-GB"/>
        </w:rPr>
      </w:pPr>
      <w:r w:rsidRPr="008E076E">
        <w:rPr>
          <w:lang w:val="en-GB"/>
        </w:rPr>
        <w:t>Begin bootstrapping round</w:t>
      </w:r>
    </w:p>
    <w:p w14:paraId="5C488ACC" w14:textId="77777777" w:rsidR="003B44CD" w:rsidRPr="008E076E" w:rsidRDefault="009E0DB6">
      <w:pPr>
        <w:pStyle w:val="Compact"/>
        <w:numPr>
          <w:ilvl w:val="0"/>
          <w:numId w:val="5"/>
        </w:numPr>
        <w:rPr>
          <w:lang w:val="en-GB"/>
        </w:rPr>
      </w:pPr>
      <w:r w:rsidRPr="008E076E">
        <w:rPr>
          <w:lang w:val="en-GB"/>
        </w:rPr>
        <w:t>For each audio file in the dataset choose measurement value from a single window</w:t>
      </w:r>
    </w:p>
    <w:p w14:paraId="660195BD" w14:textId="77777777" w:rsidR="003B44CD" w:rsidRPr="008E076E" w:rsidRDefault="009E0DB6">
      <w:pPr>
        <w:pStyle w:val="Compact"/>
        <w:numPr>
          <w:ilvl w:val="0"/>
          <w:numId w:val="5"/>
        </w:numPr>
        <w:rPr>
          <w:lang w:val="en-GB"/>
        </w:rPr>
      </w:pPr>
      <w:r w:rsidRPr="008E076E">
        <w:rPr>
          <w:lang w:val="en-GB"/>
        </w:rPr>
        <w:t>Split data into groups according to the number of bats (single/multi/virtual-multi)</w:t>
      </w:r>
    </w:p>
    <w:p w14:paraId="65DA677F" w14:textId="77777777" w:rsidR="003B44CD" w:rsidRPr="008E076E" w:rsidRDefault="009E0DB6">
      <w:pPr>
        <w:pStyle w:val="Compact"/>
        <w:numPr>
          <w:ilvl w:val="0"/>
          <w:numId w:val="5"/>
        </w:numPr>
        <w:rPr>
          <w:lang w:val="en-GB"/>
        </w:rPr>
      </w:pPr>
      <w:r w:rsidRPr="008E076E">
        <w:rPr>
          <w:lang w:val="en-GB"/>
        </w:rPr>
        <w:t>Subtract the median values of the two datasets of interest (</w:t>
      </w:r>
      <w:proofErr w:type="spellStart"/>
      <w:r w:rsidRPr="008E076E">
        <w:rPr>
          <w:lang w:val="en-GB"/>
        </w:rPr>
        <w:t>eg.</w:t>
      </w:r>
      <w:proofErr w:type="spellEnd"/>
      <w:r w:rsidRPr="008E076E">
        <w:rPr>
          <w:lang w:val="en-GB"/>
        </w:rPr>
        <w:t xml:space="preserve"> single-multi)</w:t>
      </w:r>
    </w:p>
    <w:p w14:paraId="06C16C4D" w14:textId="77777777" w:rsidR="003B44CD" w:rsidRPr="008E076E" w:rsidRDefault="009E0DB6">
      <w:pPr>
        <w:pStyle w:val="Compact"/>
        <w:numPr>
          <w:ilvl w:val="0"/>
          <w:numId w:val="5"/>
        </w:numPr>
        <w:rPr>
          <w:lang w:val="en-GB"/>
        </w:rPr>
      </w:pPr>
      <w:r w:rsidRPr="008E076E">
        <w:rPr>
          <w:lang w:val="en-GB"/>
        </w:rPr>
        <w:t>Store the difference in median values and proceed to 1.</w:t>
      </w:r>
    </w:p>
    <w:p w14:paraId="45646E6F" w14:textId="77777777" w:rsidR="003B44CD" w:rsidRPr="008E076E" w:rsidRDefault="009E0DB6">
      <w:pPr>
        <w:pStyle w:val="Heading3"/>
        <w:rPr>
          <w:lang w:val="en-GB"/>
        </w:rPr>
      </w:pPr>
      <w:bookmarkStart w:id="189" w:name="software-packages-used-in-this-paper"/>
      <w:r w:rsidRPr="008E076E">
        <w:rPr>
          <w:lang w:val="en-GB"/>
        </w:rPr>
        <w:t>Software packages used in this paper</w:t>
      </w:r>
      <w:bookmarkEnd w:id="189"/>
    </w:p>
    <w:p w14:paraId="38ED7576" w14:textId="77777777" w:rsidR="003B44CD" w:rsidRPr="008E076E" w:rsidRDefault="009E0DB6">
      <w:pPr>
        <w:pStyle w:val="FirstParagraph"/>
        <w:rPr>
          <w:lang w:val="en-GB"/>
        </w:rPr>
      </w:pPr>
      <w:commentRangeStart w:id="190"/>
      <w:r w:rsidRPr="008E076E">
        <w:rPr>
          <w:lang w:val="en-GB"/>
        </w:rPr>
        <w:t xml:space="preserve">This paper was enabled by a series of open-source packages. Signal analysis, data manipulation and visualisation were done in Python (Van Rossum and Drake Jr 1995) through its scientific ecosystem: the </w:t>
      </w:r>
      <w:proofErr w:type="spellStart"/>
      <w:r w:rsidRPr="008E076E">
        <w:rPr>
          <w:lang w:val="en-GB"/>
        </w:rPr>
        <w:t>scipy</w:t>
      </w:r>
      <w:proofErr w:type="spellEnd"/>
      <w:r w:rsidRPr="008E076E">
        <w:rPr>
          <w:lang w:val="en-GB"/>
        </w:rPr>
        <w:t xml:space="preserve">, </w:t>
      </w:r>
      <w:proofErr w:type="spellStart"/>
      <w:r w:rsidRPr="008E076E">
        <w:rPr>
          <w:lang w:val="en-GB"/>
        </w:rPr>
        <w:t>numpy</w:t>
      </w:r>
      <w:proofErr w:type="spellEnd"/>
      <w:r w:rsidRPr="008E076E">
        <w:rPr>
          <w:lang w:val="en-GB"/>
        </w:rPr>
        <w:t xml:space="preserve">, matplotlib and </w:t>
      </w:r>
      <w:proofErr w:type="gramStart"/>
      <w:r w:rsidRPr="008E076E">
        <w:rPr>
          <w:lang w:val="en-GB"/>
        </w:rPr>
        <w:t>pandas</w:t>
      </w:r>
      <w:proofErr w:type="gramEnd"/>
      <w:r w:rsidRPr="008E076E">
        <w:rPr>
          <w:lang w:val="en-GB"/>
        </w:rPr>
        <w:t xml:space="preserve"> packages (Virtanen et al. 2020; Oliphant 2006; Hunter 2007; McKinney and others 2010). Reproducible analysis, documentation and presentation were enabled by the </w:t>
      </w:r>
      <w:proofErr w:type="spellStart"/>
      <w:r w:rsidRPr="008E076E">
        <w:rPr>
          <w:lang w:val="en-GB"/>
        </w:rPr>
        <w:t>Jupyter</w:t>
      </w:r>
      <w:proofErr w:type="spellEnd"/>
      <w:r w:rsidRPr="008E076E">
        <w:rPr>
          <w:lang w:val="en-GB"/>
        </w:rPr>
        <w:t xml:space="preserve"> Notebook and </w:t>
      </w:r>
      <w:proofErr w:type="spellStart"/>
      <w:r w:rsidRPr="008E076E">
        <w:rPr>
          <w:lang w:val="en-GB"/>
        </w:rPr>
        <w:t>rmarkdown</w:t>
      </w:r>
      <w:proofErr w:type="spellEnd"/>
      <w:r w:rsidRPr="008E076E">
        <w:rPr>
          <w:lang w:val="en-GB"/>
        </w:rPr>
        <w:t xml:space="preserve"> </w:t>
      </w:r>
      <w:proofErr w:type="gramStart"/>
      <w:r w:rsidRPr="008E076E">
        <w:rPr>
          <w:lang w:val="en-GB"/>
        </w:rPr>
        <w:t>projects(</w:t>
      </w:r>
      <w:proofErr w:type="spellStart"/>
      <w:proofErr w:type="gramEnd"/>
      <w:r w:rsidRPr="008E076E">
        <w:rPr>
          <w:lang w:val="en-GB"/>
        </w:rPr>
        <w:t>Kluyver</w:t>
      </w:r>
      <w:proofErr w:type="spellEnd"/>
      <w:r w:rsidRPr="008E076E">
        <w:rPr>
          <w:lang w:val="en-GB"/>
        </w:rPr>
        <w:t xml:space="preserve"> et al. 2016; </w:t>
      </w:r>
      <w:proofErr w:type="spellStart"/>
      <w:r w:rsidRPr="008E076E">
        <w:rPr>
          <w:lang w:val="en-GB"/>
        </w:rPr>
        <w:t>Xie</w:t>
      </w:r>
      <w:proofErr w:type="spellEnd"/>
      <w:r w:rsidRPr="008E076E">
        <w:rPr>
          <w:lang w:val="en-GB"/>
        </w:rPr>
        <w:t xml:space="preserve">, Allaire, and </w:t>
      </w:r>
      <w:proofErr w:type="spellStart"/>
      <w:r w:rsidRPr="008E076E">
        <w:rPr>
          <w:lang w:val="en-GB"/>
        </w:rPr>
        <w:t>Grolemund</w:t>
      </w:r>
      <w:proofErr w:type="spellEnd"/>
      <w:r w:rsidRPr="008E076E">
        <w:rPr>
          <w:lang w:val="en-GB"/>
        </w:rPr>
        <w:t xml:space="preserve"> 2018). Audio visualisation, preliminary measurements and single call annotations were done with the help of Audacity (Audacity-Team 2019).</w:t>
      </w:r>
      <w:commentRangeEnd w:id="190"/>
      <w:r w:rsidR="00DA4591">
        <w:rPr>
          <w:rStyle w:val="CommentReference"/>
        </w:rPr>
        <w:commentReference w:id="190"/>
      </w:r>
    </w:p>
    <w:p w14:paraId="08C0013E" w14:textId="77777777" w:rsidR="003B44CD" w:rsidRPr="008E076E" w:rsidRDefault="009E0DB6">
      <w:pPr>
        <w:pStyle w:val="Heading2"/>
        <w:rPr>
          <w:lang w:val="en-GB"/>
        </w:rPr>
      </w:pPr>
      <w:bookmarkStart w:id="191" w:name="results"/>
      <w:r w:rsidRPr="008E076E">
        <w:rPr>
          <w:lang w:val="en-GB"/>
        </w:rPr>
        <w:t>Results</w:t>
      </w:r>
      <w:bookmarkEnd w:id="191"/>
    </w:p>
    <w:p w14:paraId="48FC650A" w14:textId="77777777" w:rsidR="003B44CD" w:rsidRPr="008E076E" w:rsidRDefault="009E0DB6">
      <w:pPr>
        <w:pStyle w:val="Heading3"/>
        <w:rPr>
          <w:lang w:val="en-GB"/>
        </w:rPr>
      </w:pPr>
      <w:bookmarkStart w:id="192" w:name="single-call-comparison"/>
      <w:r w:rsidRPr="008E076E">
        <w:rPr>
          <w:lang w:val="en-GB"/>
        </w:rPr>
        <w:t xml:space="preserve">Single-call </w:t>
      </w:r>
      <w:commentRangeStart w:id="193"/>
      <w:r w:rsidRPr="008E076E">
        <w:rPr>
          <w:lang w:val="en-GB"/>
        </w:rPr>
        <w:t>comparison</w:t>
      </w:r>
      <w:bookmarkEnd w:id="192"/>
      <w:commentRangeEnd w:id="193"/>
      <w:r w:rsidR="00765196">
        <w:rPr>
          <w:rStyle w:val="CommentReference"/>
          <w:rFonts w:asciiTheme="minorHAnsi" w:eastAsiaTheme="minorHAnsi" w:hAnsiTheme="minorHAnsi" w:cstheme="minorBidi"/>
          <w:b w:val="0"/>
          <w:bCs w:val="0"/>
          <w:color w:val="auto"/>
        </w:rPr>
        <w:commentReference w:id="193"/>
      </w:r>
    </w:p>
    <w:p w14:paraId="15BD0F58" w14:textId="77777777" w:rsidR="003B44CD" w:rsidRPr="008E076E" w:rsidRDefault="009E0DB6">
      <w:pPr>
        <w:pStyle w:val="FirstParagraph"/>
        <w:rPr>
          <w:lang w:val="en-GB"/>
        </w:rPr>
      </w:pPr>
      <w:r w:rsidRPr="008E076E">
        <w:rPr>
          <w:lang w:val="en-GB"/>
        </w:rPr>
        <w:t xml:space="preserve">Lorem ipsum </w:t>
      </w:r>
      <w:proofErr w:type="spellStart"/>
      <w:r w:rsidRPr="008E076E">
        <w:rPr>
          <w:lang w:val="en-GB"/>
        </w:rPr>
        <w:t>dolor</w:t>
      </w:r>
      <w:proofErr w:type="spellEnd"/>
      <w:r w:rsidRPr="008E076E">
        <w:rPr>
          <w:lang w:val="en-GB"/>
        </w:rPr>
        <w:t xml:space="preserve"> sit </w:t>
      </w:r>
      <w:proofErr w:type="spellStart"/>
      <w:r w:rsidRPr="008E076E">
        <w:rPr>
          <w:lang w:val="en-GB"/>
        </w:rPr>
        <w:t>amet</w:t>
      </w:r>
      <w:proofErr w:type="spellEnd"/>
      <w:r w:rsidRPr="008E076E">
        <w:rPr>
          <w:lang w:val="en-GB"/>
        </w:rPr>
        <w:t xml:space="preserve">, </w:t>
      </w:r>
      <w:proofErr w:type="spellStart"/>
      <w:r w:rsidRPr="008E076E">
        <w:rPr>
          <w:lang w:val="en-GB"/>
        </w:rPr>
        <w:t>consetetur</w:t>
      </w:r>
      <w:proofErr w:type="spellEnd"/>
      <w:r w:rsidRPr="008E076E">
        <w:rPr>
          <w:lang w:val="en-GB"/>
        </w:rPr>
        <w:t xml:space="preserve"> </w:t>
      </w:r>
      <w:proofErr w:type="spellStart"/>
      <w:r w:rsidRPr="008E076E">
        <w:rPr>
          <w:lang w:val="en-GB"/>
        </w:rPr>
        <w:t>sadipscing</w:t>
      </w:r>
      <w:proofErr w:type="spellEnd"/>
      <w:r w:rsidRPr="008E076E">
        <w:rPr>
          <w:lang w:val="en-GB"/>
        </w:rPr>
        <w:t xml:space="preserve"> </w:t>
      </w:r>
      <w:proofErr w:type="spellStart"/>
      <w:r w:rsidRPr="008E076E">
        <w:rPr>
          <w:lang w:val="en-GB"/>
        </w:rPr>
        <w:t>elitr</w:t>
      </w:r>
      <w:proofErr w:type="spellEnd"/>
      <w:r w:rsidRPr="008E076E">
        <w:rPr>
          <w:lang w:val="en-GB"/>
        </w:rPr>
        <w:t xml:space="preserve">, </w:t>
      </w:r>
      <w:proofErr w:type="spellStart"/>
      <w:r w:rsidRPr="008E076E">
        <w:rPr>
          <w:lang w:val="en-GB"/>
        </w:rPr>
        <w:t>sed</w:t>
      </w:r>
      <w:proofErr w:type="spellEnd"/>
      <w:r w:rsidRPr="008E076E">
        <w:rPr>
          <w:lang w:val="en-GB"/>
        </w:rPr>
        <w:t xml:space="preserve"> </w:t>
      </w:r>
      <w:proofErr w:type="spellStart"/>
      <w:r w:rsidRPr="008E076E">
        <w:rPr>
          <w:lang w:val="en-GB"/>
        </w:rPr>
        <w:t>diam</w:t>
      </w:r>
      <w:proofErr w:type="spellEnd"/>
      <w:r w:rsidRPr="008E076E">
        <w:rPr>
          <w:lang w:val="en-GB"/>
        </w:rPr>
        <w:t xml:space="preserve"> </w:t>
      </w:r>
      <w:proofErr w:type="spellStart"/>
      <w:r w:rsidRPr="008E076E">
        <w:rPr>
          <w:lang w:val="en-GB"/>
        </w:rPr>
        <w:t>nonumy</w:t>
      </w:r>
      <w:proofErr w:type="spellEnd"/>
      <w:r w:rsidRPr="008E076E">
        <w:rPr>
          <w:lang w:val="en-GB"/>
        </w:rPr>
        <w:t xml:space="preserve"> </w:t>
      </w:r>
      <w:proofErr w:type="spellStart"/>
      <w:r w:rsidRPr="008E076E">
        <w:rPr>
          <w:lang w:val="en-GB"/>
        </w:rPr>
        <w:t>eirmod</w:t>
      </w:r>
      <w:proofErr w:type="spellEnd"/>
      <w:r w:rsidRPr="008E076E">
        <w:rPr>
          <w:lang w:val="en-GB"/>
        </w:rPr>
        <w:t xml:space="preserve"> </w:t>
      </w:r>
      <w:proofErr w:type="spellStart"/>
      <w:r w:rsidRPr="008E076E">
        <w:rPr>
          <w:lang w:val="en-GB"/>
        </w:rPr>
        <w:t>tempor</w:t>
      </w:r>
      <w:proofErr w:type="spellEnd"/>
      <w:r w:rsidRPr="008E076E">
        <w:rPr>
          <w:lang w:val="en-GB"/>
        </w:rPr>
        <w:t xml:space="preserve"> </w:t>
      </w:r>
      <w:proofErr w:type="spellStart"/>
      <w:r w:rsidRPr="008E076E">
        <w:rPr>
          <w:lang w:val="en-GB"/>
        </w:rPr>
        <w:t>invidunt</w:t>
      </w:r>
      <w:proofErr w:type="spellEnd"/>
      <w:r w:rsidRPr="008E076E">
        <w:rPr>
          <w:lang w:val="en-GB"/>
        </w:rPr>
        <w:t xml:space="preserve"> </w:t>
      </w:r>
      <w:proofErr w:type="spellStart"/>
      <w:r w:rsidRPr="008E076E">
        <w:rPr>
          <w:lang w:val="en-GB"/>
        </w:rPr>
        <w:t>ut</w:t>
      </w:r>
      <w:proofErr w:type="spellEnd"/>
      <w:r w:rsidRPr="008E076E">
        <w:rPr>
          <w:lang w:val="en-GB"/>
        </w:rPr>
        <w:t xml:space="preserve"> </w:t>
      </w:r>
      <w:proofErr w:type="spellStart"/>
      <w:r w:rsidRPr="008E076E">
        <w:rPr>
          <w:lang w:val="en-GB"/>
        </w:rPr>
        <w:t>labore</w:t>
      </w:r>
      <w:proofErr w:type="spellEnd"/>
      <w:r w:rsidRPr="008E076E">
        <w:rPr>
          <w:lang w:val="en-GB"/>
        </w:rPr>
        <w:t xml:space="preserve"> et dolore magna </w:t>
      </w:r>
      <w:proofErr w:type="spellStart"/>
      <w:r w:rsidRPr="008E076E">
        <w:rPr>
          <w:lang w:val="en-GB"/>
        </w:rPr>
        <w:t>aliquyam</w:t>
      </w:r>
      <w:proofErr w:type="spellEnd"/>
      <w:r w:rsidRPr="008E076E">
        <w:rPr>
          <w:lang w:val="en-GB"/>
        </w:rPr>
        <w:t xml:space="preserve"> </w:t>
      </w:r>
      <w:proofErr w:type="spellStart"/>
      <w:r w:rsidRPr="008E076E">
        <w:rPr>
          <w:lang w:val="en-GB"/>
        </w:rPr>
        <w:t>erat</w:t>
      </w:r>
      <w:proofErr w:type="spellEnd"/>
      <w:r w:rsidRPr="008E076E">
        <w:rPr>
          <w:lang w:val="en-GB"/>
        </w:rPr>
        <w:t xml:space="preserve">, </w:t>
      </w:r>
      <w:proofErr w:type="spellStart"/>
      <w:r w:rsidRPr="008E076E">
        <w:rPr>
          <w:lang w:val="en-GB"/>
        </w:rPr>
        <w:t>sed</w:t>
      </w:r>
      <w:proofErr w:type="spellEnd"/>
      <w:r w:rsidRPr="008E076E">
        <w:rPr>
          <w:lang w:val="en-GB"/>
        </w:rPr>
        <w:t xml:space="preserve"> </w:t>
      </w:r>
      <w:proofErr w:type="spellStart"/>
      <w:r w:rsidRPr="008E076E">
        <w:rPr>
          <w:lang w:val="en-GB"/>
        </w:rPr>
        <w:t>diam</w:t>
      </w:r>
      <w:proofErr w:type="spellEnd"/>
      <w:r w:rsidRPr="008E076E">
        <w:rPr>
          <w:lang w:val="en-GB"/>
        </w:rPr>
        <w:t xml:space="preserve"> </w:t>
      </w:r>
      <w:proofErr w:type="spellStart"/>
      <w:r w:rsidRPr="008E076E">
        <w:rPr>
          <w:lang w:val="en-GB"/>
        </w:rPr>
        <w:t>voluptua</w:t>
      </w:r>
      <w:proofErr w:type="spellEnd"/>
      <w:r w:rsidRPr="008E076E">
        <w:rPr>
          <w:lang w:val="en-GB"/>
        </w:rPr>
        <w:t xml:space="preserve">. At </w:t>
      </w:r>
      <w:proofErr w:type="spellStart"/>
      <w:r w:rsidRPr="008E076E">
        <w:rPr>
          <w:lang w:val="en-GB"/>
        </w:rPr>
        <w:t>vero</w:t>
      </w:r>
      <w:proofErr w:type="spellEnd"/>
      <w:r w:rsidRPr="008E076E">
        <w:rPr>
          <w:lang w:val="en-GB"/>
        </w:rPr>
        <w:t xml:space="preserve"> </w:t>
      </w:r>
      <w:proofErr w:type="spellStart"/>
      <w:r w:rsidRPr="008E076E">
        <w:rPr>
          <w:lang w:val="en-GB"/>
        </w:rPr>
        <w:t>eos</w:t>
      </w:r>
      <w:proofErr w:type="spellEnd"/>
      <w:r w:rsidRPr="008E076E">
        <w:rPr>
          <w:lang w:val="en-GB"/>
        </w:rPr>
        <w:t xml:space="preserve"> et </w:t>
      </w:r>
      <w:proofErr w:type="spellStart"/>
      <w:r w:rsidRPr="008E076E">
        <w:rPr>
          <w:lang w:val="en-GB"/>
        </w:rPr>
        <w:t>accusam</w:t>
      </w:r>
      <w:proofErr w:type="spellEnd"/>
      <w:r w:rsidRPr="008E076E">
        <w:rPr>
          <w:lang w:val="en-GB"/>
        </w:rPr>
        <w:t xml:space="preserve"> et </w:t>
      </w:r>
      <w:proofErr w:type="spellStart"/>
      <w:r w:rsidRPr="008E076E">
        <w:rPr>
          <w:lang w:val="en-GB"/>
        </w:rPr>
        <w:t>justo</w:t>
      </w:r>
      <w:proofErr w:type="spellEnd"/>
      <w:r w:rsidRPr="008E076E">
        <w:rPr>
          <w:lang w:val="en-GB"/>
        </w:rPr>
        <w:t xml:space="preserve"> duo </w:t>
      </w:r>
      <w:proofErr w:type="spellStart"/>
      <w:r w:rsidRPr="008E076E">
        <w:rPr>
          <w:lang w:val="en-GB"/>
        </w:rPr>
        <w:t>dolores</w:t>
      </w:r>
      <w:proofErr w:type="spellEnd"/>
      <w:r w:rsidRPr="008E076E">
        <w:rPr>
          <w:lang w:val="en-GB"/>
        </w:rPr>
        <w:t xml:space="preserve"> et </w:t>
      </w:r>
      <w:proofErr w:type="spellStart"/>
      <w:r w:rsidRPr="008E076E">
        <w:rPr>
          <w:lang w:val="en-GB"/>
        </w:rPr>
        <w:t>ea</w:t>
      </w:r>
      <w:proofErr w:type="spellEnd"/>
      <w:r w:rsidRPr="008E076E">
        <w:rPr>
          <w:lang w:val="en-GB"/>
        </w:rPr>
        <w:t xml:space="preserve"> </w:t>
      </w:r>
      <w:proofErr w:type="spellStart"/>
      <w:r w:rsidRPr="008E076E">
        <w:rPr>
          <w:lang w:val="en-GB"/>
        </w:rPr>
        <w:t>rebum</w:t>
      </w:r>
      <w:proofErr w:type="spellEnd"/>
      <w:r w:rsidRPr="008E076E">
        <w:rPr>
          <w:lang w:val="en-GB"/>
        </w:rPr>
        <w:t xml:space="preserve">. Stet </w:t>
      </w:r>
      <w:proofErr w:type="spellStart"/>
      <w:r w:rsidRPr="008E076E">
        <w:rPr>
          <w:lang w:val="en-GB"/>
        </w:rPr>
        <w:t>clita</w:t>
      </w:r>
      <w:proofErr w:type="spellEnd"/>
      <w:r w:rsidRPr="008E076E">
        <w:rPr>
          <w:lang w:val="en-GB"/>
        </w:rPr>
        <w:t xml:space="preserve"> </w:t>
      </w:r>
      <w:proofErr w:type="spellStart"/>
      <w:r w:rsidRPr="008E076E">
        <w:rPr>
          <w:lang w:val="en-GB"/>
        </w:rPr>
        <w:t>kasd</w:t>
      </w:r>
      <w:proofErr w:type="spellEnd"/>
      <w:r w:rsidRPr="008E076E">
        <w:rPr>
          <w:lang w:val="en-GB"/>
        </w:rPr>
        <w:t xml:space="preserve"> </w:t>
      </w:r>
      <w:proofErr w:type="spellStart"/>
      <w:r w:rsidRPr="008E076E">
        <w:rPr>
          <w:lang w:val="en-GB"/>
        </w:rPr>
        <w:t>gubergren</w:t>
      </w:r>
      <w:proofErr w:type="spellEnd"/>
      <w:r w:rsidRPr="008E076E">
        <w:rPr>
          <w:lang w:val="en-GB"/>
        </w:rPr>
        <w:t xml:space="preserve">, no sea </w:t>
      </w:r>
      <w:proofErr w:type="spellStart"/>
      <w:r w:rsidRPr="008E076E">
        <w:rPr>
          <w:lang w:val="en-GB"/>
        </w:rPr>
        <w:t>takimata</w:t>
      </w:r>
      <w:proofErr w:type="spellEnd"/>
      <w:r w:rsidRPr="008E076E">
        <w:rPr>
          <w:lang w:val="en-GB"/>
        </w:rPr>
        <w:t xml:space="preserve"> </w:t>
      </w:r>
      <w:proofErr w:type="spellStart"/>
      <w:r w:rsidRPr="008E076E">
        <w:rPr>
          <w:lang w:val="en-GB"/>
        </w:rPr>
        <w:t>sanctus</w:t>
      </w:r>
      <w:proofErr w:type="spellEnd"/>
      <w:r w:rsidRPr="008E076E">
        <w:rPr>
          <w:lang w:val="en-GB"/>
        </w:rPr>
        <w:t xml:space="preserve"> </w:t>
      </w:r>
      <w:proofErr w:type="spellStart"/>
      <w:r w:rsidRPr="008E076E">
        <w:rPr>
          <w:lang w:val="en-GB"/>
        </w:rPr>
        <w:t>est</w:t>
      </w:r>
      <w:proofErr w:type="spellEnd"/>
      <w:r w:rsidRPr="008E076E">
        <w:rPr>
          <w:lang w:val="en-GB"/>
        </w:rPr>
        <w:t xml:space="preserve"> Lorem ipsum </w:t>
      </w:r>
      <w:proofErr w:type="spellStart"/>
      <w:r w:rsidRPr="008E076E">
        <w:rPr>
          <w:lang w:val="en-GB"/>
        </w:rPr>
        <w:t>dolor</w:t>
      </w:r>
      <w:proofErr w:type="spellEnd"/>
      <w:r w:rsidRPr="008E076E">
        <w:rPr>
          <w:lang w:val="en-GB"/>
        </w:rPr>
        <w:t xml:space="preserve"> sit </w:t>
      </w:r>
      <w:proofErr w:type="spellStart"/>
      <w:r w:rsidRPr="008E076E">
        <w:rPr>
          <w:lang w:val="en-GB"/>
        </w:rPr>
        <w:t>amet</w:t>
      </w:r>
      <w:proofErr w:type="spellEnd"/>
      <w:r w:rsidRPr="008E076E">
        <w:rPr>
          <w:lang w:val="en-GB"/>
        </w:rPr>
        <w:t xml:space="preserve">. Lorem ipsum </w:t>
      </w:r>
      <w:proofErr w:type="spellStart"/>
      <w:r w:rsidRPr="008E076E">
        <w:rPr>
          <w:lang w:val="en-GB"/>
        </w:rPr>
        <w:t>dolor</w:t>
      </w:r>
      <w:proofErr w:type="spellEnd"/>
      <w:r w:rsidRPr="008E076E">
        <w:rPr>
          <w:lang w:val="en-GB"/>
        </w:rPr>
        <w:t xml:space="preserve"> sit </w:t>
      </w:r>
      <w:proofErr w:type="spellStart"/>
      <w:r w:rsidRPr="008E076E">
        <w:rPr>
          <w:lang w:val="en-GB"/>
        </w:rPr>
        <w:t>amet</w:t>
      </w:r>
      <w:proofErr w:type="spellEnd"/>
      <w:r w:rsidRPr="008E076E">
        <w:rPr>
          <w:lang w:val="en-GB"/>
        </w:rPr>
        <w:t xml:space="preserve">, </w:t>
      </w:r>
      <w:proofErr w:type="spellStart"/>
      <w:r w:rsidRPr="008E076E">
        <w:rPr>
          <w:lang w:val="en-GB"/>
        </w:rPr>
        <w:t>consetetur</w:t>
      </w:r>
      <w:proofErr w:type="spellEnd"/>
      <w:r w:rsidRPr="008E076E">
        <w:rPr>
          <w:lang w:val="en-GB"/>
        </w:rPr>
        <w:t xml:space="preserve"> </w:t>
      </w:r>
      <w:proofErr w:type="spellStart"/>
      <w:r w:rsidRPr="008E076E">
        <w:rPr>
          <w:lang w:val="en-GB"/>
        </w:rPr>
        <w:t>sadipscing</w:t>
      </w:r>
      <w:proofErr w:type="spellEnd"/>
      <w:r w:rsidRPr="008E076E">
        <w:rPr>
          <w:lang w:val="en-GB"/>
        </w:rPr>
        <w:t xml:space="preserve"> </w:t>
      </w:r>
      <w:proofErr w:type="spellStart"/>
      <w:r w:rsidRPr="008E076E">
        <w:rPr>
          <w:lang w:val="en-GB"/>
        </w:rPr>
        <w:t>elitr</w:t>
      </w:r>
      <w:proofErr w:type="spellEnd"/>
      <w:r w:rsidRPr="008E076E">
        <w:rPr>
          <w:lang w:val="en-GB"/>
        </w:rPr>
        <w:t xml:space="preserve">, </w:t>
      </w:r>
      <w:proofErr w:type="spellStart"/>
      <w:r w:rsidRPr="008E076E">
        <w:rPr>
          <w:lang w:val="en-GB"/>
        </w:rPr>
        <w:t>sed</w:t>
      </w:r>
      <w:proofErr w:type="spellEnd"/>
      <w:r w:rsidRPr="008E076E">
        <w:rPr>
          <w:lang w:val="en-GB"/>
        </w:rPr>
        <w:t xml:space="preserve"> </w:t>
      </w:r>
      <w:proofErr w:type="spellStart"/>
      <w:r w:rsidRPr="008E076E">
        <w:rPr>
          <w:lang w:val="en-GB"/>
        </w:rPr>
        <w:t>diam</w:t>
      </w:r>
      <w:proofErr w:type="spellEnd"/>
      <w:r w:rsidRPr="008E076E">
        <w:rPr>
          <w:lang w:val="en-GB"/>
        </w:rPr>
        <w:t xml:space="preserve"> </w:t>
      </w:r>
      <w:proofErr w:type="spellStart"/>
      <w:r w:rsidRPr="008E076E">
        <w:rPr>
          <w:lang w:val="en-GB"/>
        </w:rPr>
        <w:t>nonumy</w:t>
      </w:r>
      <w:proofErr w:type="spellEnd"/>
      <w:r w:rsidRPr="008E076E">
        <w:rPr>
          <w:lang w:val="en-GB"/>
        </w:rPr>
        <w:t xml:space="preserve"> </w:t>
      </w:r>
      <w:proofErr w:type="spellStart"/>
      <w:r w:rsidRPr="008E076E">
        <w:rPr>
          <w:lang w:val="en-GB"/>
        </w:rPr>
        <w:t>eirmod</w:t>
      </w:r>
      <w:proofErr w:type="spellEnd"/>
      <w:r w:rsidRPr="008E076E">
        <w:rPr>
          <w:lang w:val="en-GB"/>
        </w:rPr>
        <w:t xml:space="preserve"> </w:t>
      </w:r>
      <w:proofErr w:type="spellStart"/>
      <w:r w:rsidRPr="008E076E">
        <w:rPr>
          <w:lang w:val="en-GB"/>
        </w:rPr>
        <w:t>tempor</w:t>
      </w:r>
      <w:proofErr w:type="spellEnd"/>
      <w:r w:rsidRPr="008E076E">
        <w:rPr>
          <w:lang w:val="en-GB"/>
        </w:rPr>
        <w:t xml:space="preserve"> </w:t>
      </w:r>
      <w:proofErr w:type="spellStart"/>
      <w:r w:rsidRPr="008E076E">
        <w:rPr>
          <w:lang w:val="en-GB"/>
        </w:rPr>
        <w:t>invidunt</w:t>
      </w:r>
      <w:proofErr w:type="spellEnd"/>
      <w:r w:rsidRPr="008E076E">
        <w:rPr>
          <w:lang w:val="en-GB"/>
        </w:rPr>
        <w:t xml:space="preserve"> </w:t>
      </w:r>
      <w:proofErr w:type="spellStart"/>
      <w:r w:rsidRPr="008E076E">
        <w:rPr>
          <w:lang w:val="en-GB"/>
        </w:rPr>
        <w:t>ut</w:t>
      </w:r>
      <w:proofErr w:type="spellEnd"/>
      <w:r w:rsidRPr="008E076E">
        <w:rPr>
          <w:lang w:val="en-GB"/>
        </w:rPr>
        <w:t xml:space="preserve"> </w:t>
      </w:r>
      <w:proofErr w:type="spellStart"/>
      <w:r w:rsidRPr="008E076E">
        <w:rPr>
          <w:lang w:val="en-GB"/>
        </w:rPr>
        <w:t>labore</w:t>
      </w:r>
      <w:proofErr w:type="spellEnd"/>
      <w:r w:rsidRPr="008E076E">
        <w:rPr>
          <w:lang w:val="en-GB"/>
        </w:rPr>
        <w:t xml:space="preserve"> et dolore magna </w:t>
      </w:r>
      <w:proofErr w:type="spellStart"/>
      <w:r w:rsidRPr="008E076E">
        <w:rPr>
          <w:lang w:val="en-GB"/>
        </w:rPr>
        <w:t>aliquyam</w:t>
      </w:r>
      <w:proofErr w:type="spellEnd"/>
      <w:r w:rsidRPr="008E076E">
        <w:rPr>
          <w:lang w:val="en-GB"/>
        </w:rPr>
        <w:t xml:space="preserve"> </w:t>
      </w:r>
      <w:proofErr w:type="spellStart"/>
      <w:r w:rsidRPr="008E076E">
        <w:rPr>
          <w:lang w:val="en-GB"/>
        </w:rPr>
        <w:t>erat</w:t>
      </w:r>
      <w:proofErr w:type="spellEnd"/>
      <w:r w:rsidRPr="008E076E">
        <w:rPr>
          <w:lang w:val="en-GB"/>
        </w:rPr>
        <w:t xml:space="preserve">, </w:t>
      </w:r>
      <w:proofErr w:type="spellStart"/>
      <w:r w:rsidRPr="008E076E">
        <w:rPr>
          <w:lang w:val="en-GB"/>
        </w:rPr>
        <w:t>sed</w:t>
      </w:r>
      <w:proofErr w:type="spellEnd"/>
      <w:r w:rsidRPr="008E076E">
        <w:rPr>
          <w:lang w:val="en-GB"/>
        </w:rPr>
        <w:t xml:space="preserve"> </w:t>
      </w:r>
      <w:proofErr w:type="spellStart"/>
      <w:r w:rsidRPr="008E076E">
        <w:rPr>
          <w:lang w:val="en-GB"/>
        </w:rPr>
        <w:t>diam</w:t>
      </w:r>
      <w:proofErr w:type="spellEnd"/>
      <w:r w:rsidRPr="008E076E">
        <w:rPr>
          <w:lang w:val="en-GB"/>
        </w:rPr>
        <w:t xml:space="preserve"> </w:t>
      </w:r>
      <w:proofErr w:type="spellStart"/>
      <w:r w:rsidRPr="008E076E">
        <w:rPr>
          <w:lang w:val="en-GB"/>
        </w:rPr>
        <w:t>voluptua</w:t>
      </w:r>
      <w:proofErr w:type="spellEnd"/>
      <w:r w:rsidRPr="008E076E">
        <w:rPr>
          <w:lang w:val="en-GB"/>
        </w:rPr>
        <w:t xml:space="preserve">. At </w:t>
      </w:r>
      <w:proofErr w:type="spellStart"/>
      <w:r w:rsidRPr="008E076E">
        <w:rPr>
          <w:lang w:val="en-GB"/>
        </w:rPr>
        <w:t>vero</w:t>
      </w:r>
      <w:proofErr w:type="spellEnd"/>
      <w:r w:rsidRPr="008E076E">
        <w:rPr>
          <w:lang w:val="en-GB"/>
        </w:rPr>
        <w:t xml:space="preserve"> </w:t>
      </w:r>
      <w:proofErr w:type="spellStart"/>
      <w:r w:rsidRPr="008E076E">
        <w:rPr>
          <w:lang w:val="en-GB"/>
        </w:rPr>
        <w:t>eos</w:t>
      </w:r>
      <w:proofErr w:type="spellEnd"/>
      <w:r w:rsidRPr="008E076E">
        <w:rPr>
          <w:lang w:val="en-GB"/>
        </w:rPr>
        <w:t xml:space="preserve"> et </w:t>
      </w:r>
      <w:proofErr w:type="spellStart"/>
      <w:r w:rsidRPr="008E076E">
        <w:rPr>
          <w:lang w:val="en-GB"/>
        </w:rPr>
        <w:t>accusam</w:t>
      </w:r>
      <w:proofErr w:type="spellEnd"/>
      <w:r w:rsidRPr="008E076E">
        <w:rPr>
          <w:lang w:val="en-GB"/>
        </w:rPr>
        <w:t xml:space="preserve"> et </w:t>
      </w:r>
      <w:proofErr w:type="spellStart"/>
      <w:r w:rsidRPr="008E076E">
        <w:rPr>
          <w:lang w:val="en-GB"/>
        </w:rPr>
        <w:t>justo</w:t>
      </w:r>
      <w:proofErr w:type="spellEnd"/>
      <w:r w:rsidRPr="008E076E">
        <w:rPr>
          <w:lang w:val="en-GB"/>
        </w:rPr>
        <w:t xml:space="preserve"> duo </w:t>
      </w:r>
      <w:proofErr w:type="spellStart"/>
      <w:r w:rsidRPr="008E076E">
        <w:rPr>
          <w:lang w:val="en-GB"/>
        </w:rPr>
        <w:t>dolores</w:t>
      </w:r>
      <w:proofErr w:type="spellEnd"/>
      <w:r w:rsidRPr="008E076E">
        <w:rPr>
          <w:lang w:val="en-GB"/>
        </w:rPr>
        <w:t xml:space="preserve"> et </w:t>
      </w:r>
      <w:proofErr w:type="spellStart"/>
      <w:r w:rsidRPr="008E076E">
        <w:rPr>
          <w:lang w:val="en-GB"/>
        </w:rPr>
        <w:t>ea</w:t>
      </w:r>
      <w:proofErr w:type="spellEnd"/>
      <w:r w:rsidRPr="008E076E">
        <w:rPr>
          <w:lang w:val="en-GB"/>
        </w:rPr>
        <w:t xml:space="preserve"> </w:t>
      </w:r>
      <w:proofErr w:type="spellStart"/>
      <w:r w:rsidRPr="008E076E">
        <w:rPr>
          <w:lang w:val="en-GB"/>
        </w:rPr>
        <w:t>rebum</w:t>
      </w:r>
      <w:proofErr w:type="spellEnd"/>
      <w:r w:rsidRPr="008E076E">
        <w:rPr>
          <w:lang w:val="en-GB"/>
        </w:rPr>
        <w:t xml:space="preserve">. Stet </w:t>
      </w:r>
      <w:proofErr w:type="spellStart"/>
      <w:r w:rsidRPr="008E076E">
        <w:rPr>
          <w:lang w:val="en-GB"/>
        </w:rPr>
        <w:t>clita</w:t>
      </w:r>
      <w:proofErr w:type="spellEnd"/>
      <w:r w:rsidRPr="008E076E">
        <w:rPr>
          <w:lang w:val="en-GB"/>
        </w:rPr>
        <w:t xml:space="preserve"> </w:t>
      </w:r>
      <w:proofErr w:type="spellStart"/>
      <w:r w:rsidRPr="008E076E">
        <w:rPr>
          <w:lang w:val="en-GB"/>
        </w:rPr>
        <w:t>kasd</w:t>
      </w:r>
      <w:proofErr w:type="spellEnd"/>
      <w:r w:rsidRPr="008E076E">
        <w:rPr>
          <w:lang w:val="en-GB"/>
        </w:rPr>
        <w:t xml:space="preserve"> </w:t>
      </w:r>
      <w:proofErr w:type="spellStart"/>
      <w:r w:rsidRPr="008E076E">
        <w:rPr>
          <w:lang w:val="en-GB"/>
        </w:rPr>
        <w:t>gubergren</w:t>
      </w:r>
      <w:proofErr w:type="spellEnd"/>
      <w:r w:rsidRPr="008E076E">
        <w:rPr>
          <w:lang w:val="en-GB"/>
        </w:rPr>
        <w:t xml:space="preserve">, no sea </w:t>
      </w:r>
      <w:proofErr w:type="spellStart"/>
      <w:r w:rsidRPr="008E076E">
        <w:rPr>
          <w:lang w:val="en-GB"/>
        </w:rPr>
        <w:t>takimata</w:t>
      </w:r>
      <w:proofErr w:type="spellEnd"/>
      <w:r w:rsidRPr="008E076E">
        <w:rPr>
          <w:lang w:val="en-GB"/>
        </w:rPr>
        <w:t xml:space="preserve"> </w:t>
      </w:r>
      <w:proofErr w:type="spellStart"/>
      <w:r w:rsidRPr="008E076E">
        <w:rPr>
          <w:lang w:val="en-GB"/>
        </w:rPr>
        <w:t>sanctus</w:t>
      </w:r>
      <w:proofErr w:type="spellEnd"/>
      <w:r w:rsidRPr="008E076E">
        <w:rPr>
          <w:lang w:val="en-GB"/>
        </w:rPr>
        <w:t xml:space="preserve"> </w:t>
      </w:r>
      <w:proofErr w:type="spellStart"/>
      <w:r w:rsidRPr="008E076E">
        <w:rPr>
          <w:lang w:val="en-GB"/>
        </w:rPr>
        <w:t>est</w:t>
      </w:r>
      <w:proofErr w:type="spellEnd"/>
      <w:r w:rsidRPr="008E076E">
        <w:rPr>
          <w:lang w:val="en-GB"/>
        </w:rPr>
        <w:t xml:space="preserve"> Lorem ipsum </w:t>
      </w:r>
      <w:proofErr w:type="spellStart"/>
      <w:r w:rsidRPr="008E076E">
        <w:rPr>
          <w:lang w:val="en-GB"/>
        </w:rPr>
        <w:t>dolor</w:t>
      </w:r>
      <w:proofErr w:type="spellEnd"/>
      <w:r w:rsidRPr="008E076E">
        <w:rPr>
          <w:lang w:val="en-GB"/>
        </w:rPr>
        <w:t xml:space="preserve"> sit </w:t>
      </w:r>
      <w:proofErr w:type="spellStart"/>
      <w:r w:rsidRPr="008E076E">
        <w:rPr>
          <w:lang w:val="en-GB"/>
        </w:rPr>
        <w:t>amet</w:t>
      </w:r>
      <w:proofErr w:type="spellEnd"/>
      <w:r w:rsidRPr="008E076E">
        <w:rPr>
          <w:lang w:val="en-GB"/>
        </w:rPr>
        <w:t>.</w:t>
      </w:r>
    </w:p>
    <w:p w14:paraId="11026D3A" w14:textId="77777777" w:rsidR="003B44CD" w:rsidRPr="008E076E" w:rsidRDefault="009E0DB6">
      <w:pPr>
        <w:pStyle w:val="CaptionedFigure"/>
        <w:rPr>
          <w:lang w:val="en-GB"/>
        </w:rPr>
      </w:pPr>
      <w:r w:rsidRPr="008E076E">
        <w:rPr>
          <w:noProof/>
          <w:lang w:val="en-GB"/>
        </w:rPr>
        <w:lastRenderedPageBreak/>
        <w:drawing>
          <wp:inline distT="0" distB="0" distL="0" distR="0" wp14:anchorId="4416EB9D" wp14:editId="3E59D095">
            <wp:extent cx="5334000" cy="2999744"/>
            <wp:effectExtent l="0" t="0" r="0" b="0"/>
            <wp:docPr id="5" name="Picture" descr="Single call analysis results comparing measurements for each region (iFM, tFM, CF) and parameter () across calls recorded in single and multi bat contexts. Most parameters do not seem to show large differences based on group size.MOCK PLOT- NO REAL DATA HERE"/>
            <wp:cNvGraphicFramePr/>
            <a:graphic xmlns:a="http://schemas.openxmlformats.org/drawingml/2006/main">
              <a:graphicData uri="http://schemas.openxmlformats.org/drawingml/2006/picture">
                <pic:pic xmlns:pic="http://schemas.openxmlformats.org/drawingml/2006/picture">
                  <pic:nvPicPr>
                    <pic:cNvPr id="0" name="Picture" descr="figures/fig4_singlecallanalysis_placeholder.png"/>
                    <pic:cNvPicPr>
                      <a:picLocks noChangeAspect="1" noChangeArrowheads="1"/>
                    </pic:cNvPicPr>
                  </pic:nvPicPr>
                  <pic:blipFill>
                    <a:blip r:embed="rId14"/>
                    <a:stretch>
                      <a:fillRect/>
                    </a:stretch>
                  </pic:blipFill>
                  <pic:spPr bwMode="auto">
                    <a:xfrm>
                      <a:off x="0" y="0"/>
                      <a:ext cx="5334000" cy="2999744"/>
                    </a:xfrm>
                    <a:prstGeom prst="rect">
                      <a:avLst/>
                    </a:prstGeom>
                    <a:noFill/>
                    <a:ln w="9525">
                      <a:noFill/>
                      <a:headEnd/>
                      <a:tailEnd/>
                    </a:ln>
                  </pic:spPr>
                </pic:pic>
              </a:graphicData>
            </a:graphic>
          </wp:inline>
        </w:drawing>
      </w:r>
    </w:p>
    <w:p w14:paraId="2524FDC6" w14:textId="213E87D0" w:rsidR="003B44CD" w:rsidRPr="008E076E" w:rsidRDefault="009E0DB6">
      <w:pPr>
        <w:pStyle w:val="ImageCaption"/>
        <w:rPr>
          <w:lang w:val="en-GB"/>
        </w:rPr>
      </w:pPr>
      <w:r w:rsidRPr="008E076E">
        <w:rPr>
          <w:lang w:val="en-GB"/>
        </w:rPr>
        <w:t xml:space="preserve">Single call </w:t>
      </w:r>
      <w:del w:id="194" w:author="hgoerlitz" w:date="2020-08-13T12:01:00Z">
        <w:r w:rsidRPr="008E076E" w:rsidDel="00A70188">
          <w:rPr>
            <w:lang w:val="en-GB"/>
          </w:rPr>
          <w:delText xml:space="preserve">analysis </w:delText>
        </w:r>
      </w:del>
      <w:ins w:id="195" w:author="hgoerlitz" w:date="2020-08-13T12:01:00Z">
        <w:r w:rsidR="00A70188">
          <w:rPr>
            <w:lang w:val="en-GB"/>
          </w:rPr>
          <w:t xml:space="preserve">parameters </w:t>
        </w:r>
      </w:ins>
      <w:del w:id="196" w:author="hgoerlitz" w:date="2020-08-13T12:01:00Z">
        <w:r w:rsidRPr="008E076E" w:rsidDel="00A70188">
          <w:rPr>
            <w:lang w:val="en-GB"/>
          </w:rPr>
          <w:delText xml:space="preserve">results comparing measurements </w:delText>
        </w:r>
      </w:del>
      <w:r w:rsidRPr="008E076E">
        <w:rPr>
          <w:lang w:val="en-GB"/>
        </w:rPr>
        <w:t xml:space="preserve">for </w:t>
      </w:r>
      <w:del w:id="197" w:author="hgoerlitz" w:date="2020-08-13T12:01:00Z">
        <w:r w:rsidRPr="008E076E" w:rsidDel="00A70188">
          <w:rPr>
            <w:lang w:val="en-GB"/>
          </w:rPr>
          <w:delText xml:space="preserve">each </w:delText>
        </w:r>
      </w:del>
      <w:ins w:id="198" w:author="hgoerlitz" w:date="2020-08-13T12:01:00Z">
        <w:r w:rsidR="00A70188">
          <w:rPr>
            <w:lang w:val="en-GB"/>
          </w:rPr>
          <w:t xml:space="preserve">different parts of the call </w:t>
        </w:r>
      </w:ins>
      <w:del w:id="199" w:author="hgoerlitz" w:date="2020-08-13T12:01:00Z">
        <w:r w:rsidRPr="008E076E" w:rsidDel="00A70188">
          <w:rPr>
            <w:lang w:val="en-GB"/>
          </w:rPr>
          <w:delText xml:space="preserve">region </w:delText>
        </w:r>
      </w:del>
      <w:r w:rsidRPr="008E076E">
        <w:rPr>
          <w:lang w:val="en-GB"/>
        </w:rPr>
        <w:t>(</w:t>
      </w:r>
      <w:proofErr w:type="spellStart"/>
      <w:r w:rsidRPr="008E076E">
        <w:rPr>
          <w:lang w:val="en-GB"/>
        </w:rPr>
        <w:t>iFM</w:t>
      </w:r>
      <w:proofErr w:type="spellEnd"/>
      <w:r w:rsidRPr="008E076E">
        <w:rPr>
          <w:lang w:val="en-GB"/>
        </w:rPr>
        <w:t xml:space="preserve">, </w:t>
      </w:r>
      <w:proofErr w:type="spellStart"/>
      <w:r w:rsidRPr="008E076E">
        <w:rPr>
          <w:lang w:val="en-GB"/>
        </w:rPr>
        <w:t>tFM</w:t>
      </w:r>
      <w:proofErr w:type="spellEnd"/>
      <w:r w:rsidRPr="008E076E">
        <w:rPr>
          <w:lang w:val="en-GB"/>
        </w:rPr>
        <w:t xml:space="preserve">, CF) </w:t>
      </w:r>
      <w:del w:id="200" w:author="hgoerlitz" w:date="2020-08-13T12:01:00Z">
        <w:r w:rsidRPr="008E076E" w:rsidDel="00765196">
          <w:rPr>
            <w:lang w:val="en-GB"/>
          </w:rPr>
          <w:delText xml:space="preserve">and parameter () across calls recorded </w:delText>
        </w:r>
      </w:del>
      <w:r w:rsidRPr="008E076E">
        <w:rPr>
          <w:lang w:val="en-GB"/>
        </w:rPr>
        <w:t>in single and multi</w:t>
      </w:r>
      <w:ins w:id="201" w:author="hgoerlitz" w:date="2020-08-13T12:01:00Z">
        <w:r w:rsidR="00765196">
          <w:rPr>
            <w:lang w:val="en-GB"/>
          </w:rPr>
          <w:t>-</w:t>
        </w:r>
      </w:ins>
      <w:del w:id="202" w:author="hgoerlitz" w:date="2020-08-13T12:01:00Z">
        <w:r w:rsidRPr="008E076E" w:rsidDel="00765196">
          <w:rPr>
            <w:lang w:val="en-GB"/>
          </w:rPr>
          <w:delText xml:space="preserve"> </w:delText>
        </w:r>
      </w:del>
      <w:r w:rsidRPr="008E076E">
        <w:rPr>
          <w:lang w:val="en-GB"/>
        </w:rPr>
        <w:t xml:space="preserve">bat contexts. Most parameters do not seem </w:t>
      </w:r>
      <w:ins w:id="203" w:author="hgoerlitz" w:date="2020-08-13T12:05:00Z">
        <w:r w:rsidR="00765196">
          <w:rPr>
            <w:lang w:val="en-GB"/>
          </w:rPr>
          <w:t xml:space="preserve">to </w:t>
        </w:r>
      </w:ins>
      <w:del w:id="204" w:author="hgoerlitz" w:date="2020-08-13T12:04:00Z">
        <w:r w:rsidRPr="008E076E" w:rsidDel="00765196">
          <w:rPr>
            <w:lang w:val="en-GB"/>
          </w:rPr>
          <w:delText xml:space="preserve">to show large differences </w:delText>
        </w:r>
      </w:del>
      <w:ins w:id="205" w:author="hgoerlitz" w:date="2020-08-13T12:04:00Z">
        <w:r w:rsidR="00765196">
          <w:rPr>
            <w:lang w:val="en-GB"/>
          </w:rPr>
          <w:t xml:space="preserve">differ </w:t>
        </w:r>
      </w:ins>
      <w:del w:id="206" w:author="hgoerlitz" w:date="2020-08-13T12:01:00Z">
        <w:r w:rsidRPr="008E076E" w:rsidDel="00765196">
          <w:rPr>
            <w:lang w:val="en-GB"/>
          </w:rPr>
          <w:delText>based on group size</w:delText>
        </w:r>
      </w:del>
      <w:ins w:id="207" w:author="hgoerlitz" w:date="2020-08-13T12:01:00Z">
        <w:r w:rsidR="00765196">
          <w:rPr>
            <w:lang w:val="en-GB"/>
          </w:rPr>
          <w:t>betw</w:t>
        </w:r>
      </w:ins>
      <w:ins w:id="208" w:author="hgoerlitz" w:date="2020-08-13T12:02:00Z">
        <w:r w:rsidR="00765196">
          <w:rPr>
            <w:lang w:val="en-GB"/>
          </w:rPr>
          <w:t>een single- and multi-bat context</w:t>
        </w:r>
      </w:ins>
      <w:r w:rsidRPr="008E076E">
        <w:rPr>
          <w:lang w:val="en-GB"/>
        </w:rPr>
        <w:t>.</w:t>
      </w:r>
      <w:ins w:id="209" w:author="hgoerlitz" w:date="2020-08-13T12:02:00Z">
        <w:r w:rsidR="00765196">
          <w:rPr>
            <w:lang w:val="en-GB"/>
          </w:rPr>
          <w:t xml:space="preserve"> </w:t>
        </w:r>
      </w:ins>
      <w:r w:rsidRPr="008E076E">
        <w:rPr>
          <w:b/>
          <w:lang w:val="en-GB"/>
        </w:rPr>
        <w:t>MOCK PLOT- NO REAL DATA HERE</w:t>
      </w:r>
    </w:p>
    <w:p w14:paraId="17285525" w14:textId="77777777" w:rsidR="003B44CD" w:rsidRPr="008E076E" w:rsidRDefault="009E0DB6">
      <w:pPr>
        <w:pStyle w:val="Heading3"/>
        <w:rPr>
          <w:lang w:val="en-GB"/>
        </w:rPr>
      </w:pPr>
      <w:bookmarkStart w:id="210" w:name="whole-audio-comparison"/>
      <w:r w:rsidRPr="008E076E">
        <w:rPr>
          <w:lang w:val="en-GB"/>
        </w:rPr>
        <w:t>Whole-audio comparison</w:t>
      </w:r>
      <w:bookmarkEnd w:id="210"/>
    </w:p>
    <w:p w14:paraId="01573979" w14:textId="77777777" w:rsidR="003B44CD" w:rsidRPr="008E076E" w:rsidRDefault="009E0DB6">
      <w:pPr>
        <w:pStyle w:val="FirstParagraph"/>
        <w:rPr>
          <w:lang w:val="en-GB"/>
        </w:rPr>
      </w:pPr>
      <w:r w:rsidRPr="008E076E">
        <w:rPr>
          <w:lang w:val="en-GB"/>
        </w:rPr>
        <w:t xml:space="preserve">Lorem ipsum </w:t>
      </w:r>
      <w:proofErr w:type="spellStart"/>
      <w:r w:rsidRPr="008E076E">
        <w:rPr>
          <w:lang w:val="en-GB"/>
        </w:rPr>
        <w:t>dolor</w:t>
      </w:r>
      <w:proofErr w:type="spellEnd"/>
      <w:r w:rsidRPr="008E076E">
        <w:rPr>
          <w:lang w:val="en-GB"/>
        </w:rPr>
        <w:t xml:space="preserve"> sit </w:t>
      </w:r>
      <w:proofErr w:type="spellStart"/>
      <w:r w:rsidRPr="008E076E">
        <w:rPr>
          <w:lang w:val="en-GB"/>
        </w:rPr>
        <w:t>amet</w:t>
      </w:r>
      <w:proofErr w:type="spellEnd"/>
      <w:r w:rsidRPr="008E076E">
        <w:rPr>
          <w:lang w:val="en-GB"/>
        </w:rPr>
        <w:t xml:space="preserve">, </w:t>
      </w:r>
      <w:proofErr w:type="spellStart"/>
      <w:r w:rsidRPr="008E076E">
        <w:rPr>
          <w:lang w:val="en-GB"/>
        </w:rPr>
        <w:t>consetetur</w:t>
      </w:r>
      <w:proofErr w:type="spellEnd"/>
      <w:r w:rsidRPr="008E076E">
        <w:rPr>
          <w:lang w:val="en-GB"/>
        </w:rPr>
        <w:t xml:space="preserve"> </w:t>
      </w:r>
      <w:proofErr w:type="spellStart"/>
      <w:r w:rsidRPr="008E076E">
        <w:rPr>
          <w:lang w:val="en-GB"/>
        </w:rPr>
        <w:t>sadipscing</w:t>
      </w:r>
      <w:proofErr w:type="spellEnd"/>
      <w:r w:rsidRPr="008E076E">
        <w:rPr>
          <w:lang w:val="en-GB"/>
        </w:rPr>
        <w:t xml:space="preserve"> </w:t>
      </w:r>
      <w:proofErr w:type="spellStart"/>
      <w:r w:rsidRPr="008E076E">
        <w:rPr>
          <w:lang w:val="en-GB"/>
        </w:rPr>
        <w:t>elitr</w:t>
      </w:r>
      <w:proofErr w:type="spellEnd"/>
      <w:r w:rsidRPr="008E076E">
        <w:rPr>
          <w:lang w:val="en-GB"/>
        </w:rPr>
        <w:t xml:space="preserve">, </w:t>
      </w:r>
      <w:proofErr w:type="spellStart"/>
      <w:r w:rsidRPr="008E076E">
        <w:rPr>
          <w:lang w:val="en-GB"/>
        </w:rPr>
        <w:t>sed</w:t>
      </w:r>
      <w:proofErr w:type="spellEnd"/>
      <w:r w:rsidRPr="008E076E">
        <w:rPr>
          <w:lang w:val="en-GB"/>
        </w:rPr>
        <w:t xml:space="preserve"> </w:t>
      </w:r>
      <w:proofErr w:type="spellStart"/>
      <w:r w:rsidRPr="008E076E">
        <w:rPr>
          <w:lang w:val="en-GB"/>
        </w:rPr>
        <w:t>diam</w:t>
      </w:r>
      <w:proofErr w:type="spellEnd"/>
      <w:r w:rsidRPr="008E076E">
        <w:rPr>
          <w:lang w:val="en-GB"/>
        </w:rPr>
        <w:t xml:space="preserve"> </w:t>
      </w:r>
      <w:proofErr w:type="spellStart"/>
      <w:r w:rsidRPr="008E076E">
        <w:rPr>
          <w:lang w:val="en-GB"/>
        </w:rPr>
        <w:t>nonumy</w:t>
      </w:r>
      <w:proofErr w:type="spellEnd"/>
      <w:r w:rsidRPr="008E076E">
        <w:rPr>
          <w:lang w:val="en-GB"/>
        </w:rPr>
        <w:t xml:space="preserve"> </w:t>
      </w:r>
      <w:proofErr w:type="spellStart"/>
      <w:r w:rsidRPr="008E076E">
        <w:rPr>
          <w:lang w:val="en-GB"/>
        </w:rPr>
        <w:t>eirmod</w:t>
      </w:r>
      <w:proofErr w:type="spellEnd"/>
      <w:r w:rsidRPr="008E076E">
        <w:rPr>
          <w:lang w:val="en-GB"/>
        </w:rPr>
        <w:t xml:space="preserve"> </w:t>
      </w:r>
      <w:proofErr w:type="spellStart"/>
      <w:r w:rsidRPr="008E076E">
        <w:rPr>
          <w:lang w:val="en-GB"/>
        </w:rPr>
        <w:t>tempor</w:t>
      </w:r>
      <w:proofErr w:type="spellEnd"/>
      <w:r w:rsidRPr="008E076E">
        <w:rPr>
          <w:lang w:val="en-GB"/>
        </w:rPr>
        <w:t xml:space="preserve"> </w:t>
      </w:r>
      <w:proofErr w:type="spellStart"/>
      <w:r w:rsidRPr="008E076E">
        <w:rPr>
          <w:lang w:val="en-GB"/>
        </w:rPr>
        <w:t>invidunt</w:t>
      </w:r>
      <w:proofErr w:type="spellEnd"/>
      <w:r w:rsidRPr="008E076E">
        <w:rPr>
          <w:lang w:val="en-GB"/>
        </w:rPr>
        <w:t xml:space="preserve"> </w:t>
      </w:r>
      <w:proofErr w:type="spellStart"/>
      <w:r w:rsidRPr="008E076E">
        <w:rPr>
          <w:lang w:val="en-GB"/>
        </w:rPr>
        <w:t>ut</w:t>
      </w:r>
      <w:proofErr w:type="spellEnd"/>
      <w:r w:rsidRPr="008E076E">
        <w:rPr>
          <w:lang w:val="en-GB"/>
        </w:rPr>
        <w:t xml:space="preserve"> </w:t>
      </w:r>
      <w:proofErr w:type="spellStart"/>
      <w:r w:rsidRPr="008E076E">
        <w:rPr>
          <w:lang w:val="en-GB"/>
        </w:rPr>
        <w:t>labore</w:t>
      </w:r>
      <w:proofErr w:type="spellEnd"/>
      <w:r w:rsidRPr="008E076E">
        <w:rPr>
          <w:lang w:val="en-GB"/>
        </w:rPr>
        <w:t xml:space="preserve"> et dolore magna </w:t>
      </w:r>
      <w:proofErr w:type="spellStart"/>
      <w:r w:rsidRPr="008E076E">
        <w:rPr>
          <w:lang w:val="en-GB"/>
        </w:rPr>
        <w:t>aliquyam</w:t>
      </w:r>
      <w:proofErr w:type="spellEnd"/>
      <w:r w:rsidRPr="008E076E">
        <w:rPr>
          <w:lang w:val="en-GB"/>
        </w:rPr>
        <w:t xml:space="preserve"> </w:t>
      </w:r>
      <w:proofErr w:type="spellStart"/>
      <w:r w:rsidRPr="008E076E">
        <w:rPr>
          <w:lang w:val="en-GB"/>
        </w:rPr>
        <w:t>erat</w:t>
      </w:r>
      <w:proofErr w:type="spellEnd"/>
      <w:r w:rsidRPr="008E076E">
        <w:rPr>
          <w:lang w:val="en-GB"/>
        </w:rPr>
        <w:t xml:space="preserve">, </w:t>
      </w:r>
      <w:proofErr w:type="spellStart"/>
      <w:r w:rsidRPr="008E076E">
        <w:rPr>
          <w:lang w:val="en-GB"/>
        </w:rPr>
        <w:t>sed</w:t>
      </w:r>
      <w:proofErr w:type="spellEnd"/>
      <w:r w:rsidRPr="008E076E">
        <w:rPr>
          <w:lang w:val="en-GB"/>
        </w:rPr>
        <w:t xml:space="preserve"> </w:t>
      </w:r>
      <w:proofErr w:type="spellStart"/>
      <w:r w:rsidRPr="008E076E">
        <w:rPr>
          <w:lang w:val="en-GB"/>
        </w:rPr>
        <w:t>diam</w:t>
      </w:r>
      <w:proofErr w:type="spellEnd"/>
      <w:r w:rsidRPr="008E076E">
        <w:rPr>
          <w:lang w:val="en-GB"/>
        </w:rPr>
        <w:t xml:space="preserve"> </w:t>
      </w:r>
      <w:proofErr w:type="spellStart"/>
      <w:r w:rsidRPr="008E076E">
        <w:rPr>
          <w:lang w:val="en-GB"/>
        </w:rPr>
        <w:t>voluptua</w:t>
      </w:r>
      <w:proofErr w:type="spellEnd"/>
      <w:r w:rsidRPr="008E076E">
        <w:rPr>
          <w:lang w:val="en-GB"/>
        </w:rPr>
        <w:t xml:space="preserve">. At </w:t>
      </w:r>
      <w:proofErr w:type="spellStart"/>
      <w:r w:rsidRPr="008E076E">
        <w:rPr>
          <w:lang w:val="en-GB"/>
        </w:rPr>
        <w:t>vero</w:t>
      </w:r>
      <w:proofErr w:type="spellEnd"/>
      <w:r w:rsidRPr="008E076E">
        <w:rPr>
          <w:lang w:val="en-GB"/>
        </w:rPr>
        <w:t xml:space="preserve"> </w:t>
      </w:r>
      <w:proofErr w:type="spellStart"/>
      <w:r w:rsidRPr="008E076E">
        <w:rPr>
          <w:lang w:val="en-GB"/>
        </w:rPr>
        <w:t>eos</w:t>
      </w:r>
      <w:proofErr w:type="spellEnd"/>
      <w:r w:rsidRPr="008E076E">
        <w:rPr>
          <w:lang w:val="en-GB"/>
        </w:rPr>
        <w:t xml:space="preserve"> et </w:t>
      </w:r>
      <w:proofErr w:type="spellStart"/>
      <w:r w:rsidRPr="008E076E">
        <w:rPr>
          <w:lang w:val="en-GB"/>
        </w:rPr>
        <w:t>accusam</w:t>
      </w:r>
      <w:proofErr w:type="spellEnd"/>
      <w:r w:rsidRPr="008E076E">
        <w:rPr>
          <w:lang w:val="en-GB"/>
        </w:rPr>
        <w:t xml:space="preserve"> et </w:t>
      </w:r>
      <w:proofErr w:type="spellStart"/>
      <w:r w:rsidRPr="008E076E">
        <w:rPr>
          <w:lang w:val="en-GB"/>
        </w:rPr>
        <w:t>justo</w:t>
      </w:r>
      <w:proofErr w:type="spellEnd"/>
      <w:r w:rsidRPr="008E076E">
        <w:rPr>
          <w:lang w:val="en-GB"/>
        </w:rPr>
        <w:t xml:space="preserve"> duo </w:t>
      </w:r>
      <w:proofErr w:type="spellStart"/>
      <w:r w:rsidRPr="008E076E">
        <w:rPr>
          <w:lang w:val="en-GB"/>
        </w:rPr>
        <w:t>dolores</w:t>
      </w:r>
      <w:proofErr w:type="spellEnd"/>
      <w:r w:rsidRPr="008E076E">
        <w:rPr>
          <w:lang w:val="en-GB"/>
        </w:rPr>
        <w:t xml:space="preserve"> et </w:t>
      </w:r>
      <w:proofErr w:type="spellStart"/>
      <w:r w:rsidRPr="008E076E">
        <w:rPr>
          <w:lang w:val="en-GB"/>
        </w:rPr>
        <w:t>ea</w:t>
      </w:r>
      <w:proofErr w:type="spellEnd"/>
      <w:r w:rsidRPr="008E076E">
        <w:rPr>
          <w:lang w:val="en-GB"/>
        </w:rPr>
        <w:t xml:space="preserve"> </w:t>
      </w:r>
      <w:proofErr w:type="spellStart"/>
      <w:r w:rsidRPr="008E076E">
        <w:rPr>
          <w:lang w:val="en-GB"/>
        </w:rPr>
        <w:t>rebum</w:t>
      </w:r>
      <w:proofErr w:type="spellEnd"/>
      <w:r w:rsidRPr="008E076E">
        <w:rPr>
          <w:lang w:val="en-GB"/>
        </w:rPr>
        <w:t xml:space="preserve">. Stet </w:t>
      </w:r>
      <w:proofErr w:type="spellStart"/>
      <w:r w:rsidRPr="008E076E">
        <w:rPr>
          <w:lang w:val="en-GB"/>
        </w:rPr>
        <w:t>clita</w:t>
      </w:r>
      <w:proofErr w:type="spellEnd"/>
      <w:r w:rsidRPr="008E076E">
        <w:rPr>
          <w:lang w:val="en-GB"/>
        </w:rPr>
        <w:t xml:space="preserve"> </w:t>
      </w:r>
      <w:proofErr w:type="spellStart"/>
      <w:r w:rsidRPr="008E076E">
        <w:rPr>
          <w:lang w:val="en-GB"/>
        </w:rPr>
        <w:t>kasd</w:t>
      </w:r>
      <w:proofErr w:type="spellEnd"/>
      <w:r w:rsidRPr="008E076E">
        <w:rPr>
          <w:lang w:val="en-GB"/>
        </w:rPr>
        <w:t xml:space="preserve"> </w:t>
      </w:r>
      <w:proofErr w:type="spellStart"/>
      <w:r w:rsidRPr="008E076E">
        <w:rPr>
          <w:lang w:val="en-GB"/>
        </w:rPr>
        <w:t>gubergren</w:t>
      </w:r>
      <w:proofErr w:type="spellEnd"/>
      <w:r w:rsidRPr="008E076E">
        <w:rPr>
          <w:lang w:val="en-GB"/>
        </w:rPr>
        <w:t xml:space="preserve">, no sea </w:t>
      </w:r>
      <w:proofErr w:type="spellStart"/>
      <w:r w:rsidRPr="008E076E">
        <w:rPr>
          <w:lang w:val="en-GB"/>
        </w:rPr>
        <w:t>takimata</w:t>
      </w:r>
      <w:proofErr w:type="spellEnd"/>
      <w:r w:rsidRPr="008E076E">
        <w:rPr>
          <w:lang w:val="en-GB"/>
        </w:rPr>
        <w:t xml:space="preserve"> </w:t>
      </w:r>
      <w:proofErr w:type="spellStart"/>
      <w:r w:rsidRPr="008E076E">
        <w:rPr>
          <w:lang w:val="en-GB"/>
        </w:rPr>
        <w:t>sanctus</w:t>
      </w:r>
      <w:proofErr w:type="spellEnd"/>
      <w:r w:rsidRPr="008E076E">
        <w:rPr>
          <w:lang w:val="en-GB"/>
        </w:rPr>
        <w:t xml:space="preserve"> </w:t>
      </w:r>
      <w:proofErr w:type="spellStart"/>
      <w:r w:rsidRPr="008E076E">
        <w:rPr>
          <w:lang w:val="en-GB"/>
        </w:rPr>
        <w:t>est</w:t>
      </w:r>
      <w:proofErr w:type="spellEnd"/>
      <w:r w:rsidRPr="008E076E">
        <w:rPr>
          <w:lang w:val="en-GB"/>
        </w:rPr>
        <w:t xml:space="preserve"> Lorem ipsum </w:t>
      </w:r>
      <w:proofErr w:type="spellStart"/>
      <w:r w:rsidRPr="008E076E">
        <w:rPr>
          <w:lang w:val="en-GB"/>
        </w:rPr>
        <w:t>dolor</w:t>
      </w:r>
      <w:proofErr w:type="spellEnd"/>
      <w:r w:rsidRPr="008E076E">
        <w:rPr>
          <w:lang w:val="en-GB"/>
        </w:rPr>
        <w:t xml:space="preserve"> sit </w:t>
      </w:r>
      <w:proofErr w:type="spellStart"/>
      <w:r w:rsidRPr="008E076E">
        <w:rPr>
          <w:lang w:val="en-GB"/>
        </w:rPr>
        <w:t>amet</w:t>
      </w:r>
      <w:proofErr w:type="spellEnd"/>
      <w:r w:rsidRPr="008E076E">
        <w:rPr>
          <w:lang w:val="en-GB"/>
        </w:rPr>
        <w:t xml:space="preserve">. Lorem ipsum </w:t>
      </w:r>
      <w:proofErr w:type="spellStart"/>
      <w:r w:rsidRPr="008E076E">
        <w:rPr>
          <w:lang w:val="en-GB"/>
        </w:rPr>
        <w:t>dolor</w:t>
      </w:r>
      <w:proofErr w:type="spellEnd"/>
      <w:r w:rsidRPr="008E076E">
        <w:rPr>
          <w:lang w:val="en-GB"/>
        </w:rPr>
        <w:t xml:space="preserve"> sit </w:t>
      </w:r>
      <w:proofErr w:type="spellStart"/>
      <w:r w:rsidRPr="008E076E">
        <w:rPr>
          <w:lang w:val="en-GB"/>
        </w:rPr>
        <w:t>amet</w:t>
      </w:r>
      <w:proofErr w:type="spellEnd"/>
      <w:r w:rsidRPr="008E076E">
        <w:rPr>
          <w:lang w:val="en-GB"/>
        </w:rPr>
        <w:t xml:space="preserve">, </w:t>
      </w:r>
      <w:proofErr w:type="spellStart"/>
      <w:r w:rsidRPr="008E076E">
        <w:rPr>
          <w:lang w:val="en-GB"/>
        </w:rPr>
        <w:t>consetetur</w:t>
      </w:r>
      <w:proofErr w:type="spellEnd"/>
      <w:r w:rsidRPr="008E076E">
        <w:rPr>
          <w:lang w:val="en-GB"/>
        </w:rPr>
        <w:t xml:space="preserve"> </w:t>
      </w:r>
      <w:proofErr w:type="spellStart"/>
      <w:r w:rsidRPr="008E076E">
        <w:rPr>
          <w:lang w:val="en-GB"/>
        </w:rPr>
        <w:t>sadipscing</w:t>
      </w:r>
      <w:proofErr w:type="spellEnd"/>
      <w:r w:rsidRPr="008E076E">
        <w:rPr>
          <w:lang w:val="en-GB"/>
        </w:rPr>
        <w:t xml:space="preserve"> </w:t>
      </w:r>
      <w:proofErr w:type="spellStart"/>
      <w:r w:rsidRPr="008E076E">
        <w:rPr>
          <w:lang w:val="en-GB"/>
        </w:rPr>
        <w:t>elitr</w:t>
      </w:r>
      <w:proofErr w:type="spellEnd"/>
      <w:r w:rsidRPr="008E076E">
        <w:rPr>
          <w:lang w:val="en-GB"/>
        </w:rPr>
        <w:t xml:space="preserve">, </w:t>
      </w:r>
      <w:proofErr w:type="spellStart"/>
      <w:r w:rsidRPr="008E076E">
        <w:rPr>
          <w:lang w:val="en-GB"/>
        </w:rPr>
        <w:t>sed</w:t>
      </w:r>
      <w:proofErr w:type="spellEnd"/>
      <w:r w:rsidRPr="008E076E">
        <w:rPr>
          <w:lang w:val="en-GB"/>
        </w:rPr>
        <w:t xml:space="preserve"> </w:t>
      </w:r>
      <w:proofErr w:type="spellStart"/>
      <w:r w:rsidRPr="008E076E">
        <w:rPr>
          <w:lang w:val="en-GB"/>
        </w:rPr>
        <w:t>diam</w:t>
      </w:r>
      <w:proofErr w:type="spellEnd"/>
      <w:r w:rsidRPr="008E076E">
        <w:rPr>
          <w:lang w:val="en-GB"/>
        </w:rPr>
        <w:t xml:space="preserve"> </w:t>
      </w:r>
      <w:proofErr w:type="spellStart"/>
      <w:r w:rsidRPr="008E076E">
        <w:rPr>
          <w:lang w:val="en-GB"/>
        </w:rPr>
        <w:t>nonumy</w:t>
      </w:r>
      <w:proofErr w:type="spellEnd"/>
      <w:r w:rsidRPr="008E076E">
        <w:rPr>
          <w:lang w:val="en-GB"/>
        </w:rPr>
        <w:t xml:space="preserve"> </w:t>
      </w:r>
      <w:proofErr w:type="spellStart"/>
      <w:r w:rsidRPr="008E076E">
        <w:rPr>
          <w:lang w:val="en-GB"/>
        </w:rPr>
        <w:t>eirmod</w:t>
      </w:r>
      <w:proofErr w:type="spellEnd"/>
      <w:r w:rsidRPr="008E076E">
        <w:rPr>
          <w:lang w:val="en-GB"/>
        </w:rPr>
        <w:t xml:space="preserve"> </w:t>
      </w:r>
      <w:proofErr w:type="spellStart"/>
      <w:r w:rsidRPr="008E076E">
        <w:rPr>
          <w:lang w:val="en-GB"/>
        </w:rPr>
        <w:t>tempor</w:t>
      </w:r>
      <w:proofErr w:type="spellEnd"/>
      <w:r w:rsidRPr="008E076E">
        <w:rPr>
          <w:lang w:val="en-GB"/>
        </w:rPr>
        <w:t xml:space="preserve"> </w:t>
      </w:r>
      <w:proofErr w:type="spellStart"/>
      <w:r w:rsidRPr="008E076E">
        <w:rPr>
          <w:lang w:val="en-GB"/>
        </w:rPr>
        <w:t>invidunt</w:t>
      </w:r>
      <w:proofErr w:type="spellEnd"/>
      <w:r w:rsidRPr="008E076E">
        <w:rPr>
          <w:lang w:val="en-GB"/>
        </w:rPr>
        <w:t xml:space="preserve"> </w:t>
      </w:r>
      <w:proofErr w:type="spellStart"/>
      <w:r w:rsidRPr="008E076E">
        <w:rPr>
          <w:lang w:val="en-GB"/>
        </w:rPr>
        <w:t>ut</w:t>
      </w:r>
      <w:proofErr w:type="spellEnd"/>
      <w:r w:rsidRPr="008E076E">
        <w:rPr>
          <w:lang w:val="en-GB"/>
        </w:rPr>
        <w:t xml:space="preserve"> </w:t>
      </w:r>
      <w:proofErr w:type="spellStart"/>
      <w:r w:rsidRPr="008E076E">
        <w:rPr>
          <w:lang w:val="en-GB"/>
        </w:rPr>
        <w:t>labore</w:t>
      </w:r>
      <w:proofErr w:type="spellEnd"/>
      <w:r w:rsidRPr="008E076E">
        <w:rPr>
          <w:lang w:val="en-GB"/>
        </w:rPr>
        <w:t xml:space="preserve"> et dolore magna </w:t>
      </w:r>
      <w:proofErr w:type="spellStart"/>
      <w:r w:rsidRPr="008E076E">
        <w:rPr>
          <w:lang w:val="en-GB"/>
        </w:rPr>
        <w:t>aliquyam</w:t>
      </w:r>
      <w:proofErr w:type="spellEnd"/>
      <w:r w:rsidRPr="008E076E">
        <w:rPr>
          <w:lang w:val="en-GB"/>
        </w:rPr>
        <w:t xml:space="preserve"> </w:t>
      </w:r>
      <w:proofErr w:type="spellStart"/>
      <w:r w:rsidRPr="008E076E">
        <w:rPr>
          <w:lang w:val="en-GB"/>
        </w:rPr>
        <w:t>erat</w:t>
      </w:r>
      <w:proofErr w:type="spellEnd"/>
      <w:r w:rsidRPr="008E076E">
        <w:rPr>
          <w:lang w:val="en-GB"/>
        </w:rPr>
        <w:t xml:space="preserve">, </w:t>
      </w:r>
      <w:proofErr w:type="spellStart"/>
      <w:r w:rsidRPr="008E076E">
        <w:rPr>
          <w:lang w:val="en-GB"/>
        </w:rPr>
        <w:t>sed</w:t>
      </w:r>
      <w:proofErr w:type="spellEnd"/>
      <w:r w:rsidRPr="008E076E">
        <w:rPr>
          <w:lang w:val="en-GB"/>
        </w:rPr>
        <w:t xml:space="preserve"> </w:t>
      </w:r>
      <w:proofErr w:type="spellStart"/>
      <w:r w:rsidRPr="008E076E">
        <w:rPr>
          <w:lang w:val="en-GB"/>
        </w:rPr>
        <w:t>diam</w:t>
      </w:r>
      <w:proofErr w:type="spellEnd"/>
      <w:r w:rsidRPr="008E076E">
        <w:rPr>
          <w:lang w:val="en-GB"/>
        </w:rPr>
        <w:t xml:space="preserve"> </w:t>
      </w:r>
      <w:proofErr w:type="spellStart"/>
      <w:r w:rsidRPr="008E076E">
        <w:rPr>
          <w:lang w:val="en-GB"/>
        </w:rPr>
        <w:t>voluptua</w:t>
      </w:r>
      <w:proofErr w:type="spellEnd"/>
      <w:r w:rsidRPr="008E076E">
        <w:rPr>
          <w:lang w:val="en-GB"/>
        </w:rPr>
        <w:t xml:space="preserve">. At </w:t>
      </w:r>
      <w:proofErr w:type="spellStart"/>
      <w:r w:rsidRPr="008E076E">
        <w:rPr>
          <w:lang w:val="en-GB"/>
        </w:rPr>
        <w:t>vero</w:t>
      </w:r>
      <w:proofErr w:type="spellEnd"/>
      <w:r w:rsidRPr="008E076E">
        <w:rPr>
          <w:lang w:val="en-GB"/>
        </w:rPr>
        <w:t xml:space="preserve"> </w:t>
      </w:r>
      <w:proofErr w:type="spellStart"/>
      <w:r w:rsidRPr="008E076E">
        <w:rPr>
          <w:lang w:val="en-GB"/>
        </w:rPr>
        <w:t>eos</w:t>
      </w:r>
      <w:proofErr w:type="spellEnd"/>
      <w:r w:rsidRPr="008E076E">
        <w:rPr>
          <w:lang w:val="en-GB"/>
        </w:rPr>
        <w:t xml:space="preserve"> et </w:t>
      </w:r>
      <w:proofErr w:type="spellStart"/>
      <w:r w:rsidRPr="008E076E">
        <w:rPr>
          <w:lang w:val="en-GB"/>
        </w:rPr>
        <w:t>accusam</w:t>
      </w:r>
      <w:proofErr w:type="spellEnd"/>
      <w:r w:rsidRPr="008E076E">
        <w:rPr>
          <w:lang w:val="en-GB"/>
        </w:rPr>
        <w:t xml:space="preserve"> et </w:t>
      </w:r>
      <w:proofErr w:type="spellStart"/>
      <w:r w:rsidRPr="008E076E">
        <w:rPr>
          <w:lang w:val="en-GB"/>
        </w:rPr>
        <w:t>justo</w:t>
      </w:r>
      <w:proofErr w:type="spellEnd"/>
      <w:r w:rsidRPr="008E076E">
        <w:rPr>
          <w:lang w:val="en-GB"/>
        </w:rPr>
        <w:t xml:space="preserve"> duo </w:t>
      </w:r>
      <w:proofErr w:type="spellStart"/>
      <w:r w:rsidRPr="008E076E">
        <w:rPr>
          <w:lang w:val="en-GB"/>
        </w:rPr>
        <w:t>dolores</w:t>
      </w:r>
      <w:proofErr w:type="spellEnd"/>
      <w:r w:rsidRPr="008E076E">
        <w:rPr>
          <w:lang w:val="en-GB"/>
        </w:rPr>
        <w:t xml:space="preserve"> et </w:t>
      </w:r>
      <w:proofErr w:type="spellStart"/>
      <w:r w:rsidRPr="008E076E">
        <w:rPr>
          <w:lang w:val="en-GB"/>
        </w:rPr>
        <w:t>ea</w:t>
      </w:r>
      <w:proofErr w:type="spellEnd"/>
      <w:r w:rsidRPr="008E076E">
        <w:rPr>
          <w:lang w:val="en-GB"/>
        </w:rPr>
        <w:t xml:space="preserve"> </w:t>
      </w:r>
      <w:proofErr w:type="spellStart"/>
      <w:r w:rsidRPr="008E076E">
        <w:rPr>
          <w:lang w:val="en-GB"/>
        </w:rPr>
        <w:t>rebum</w:t>
      </w:r>
      <w:proofErr w:type="spellEnd"/>
      <w:r w:rsidRPr="008E076E">
        <w:rPr>
          <w:lang w:val="en-GB"/>
        </w:rPr>
        <w:t xml:space="preserve">. Stet </w:t>
      </w:r>
      <w:proofErr w:type="spellStart"/>
      <w:r w:rsidRPr="008E076E">
        <w:rPr>
          <w:lang w:val="en-GB"/>
        </w:rPr>
        <w:t>clita</w:t>
      </w:r>
      <w:proofErr w:type="spellEnd"/>
      <w:r w:rsidRPr="008E076E">
        <w:rPr>
          <w:lang w:val="en-GB"/>
        </w:rPr>
        <w:t xml:space="preserve"> </w:t>
      </w:r>
      <w:proofErr w:type="spellStart"/>
      <w:r w:rsidRPr="008E076E">
        <w:rPr>
          <w:lang w:val="en-GB"/>
        </w:rPr>
        <w:t>kasd</w:t>
      </w:r>
      <w:proofErr w:type="spellEnd"/>
      <w:r w:rsidRPr="008E076E">
        <w:rPr>
          <w:lang w:val="en-GB"/>
        </w:rPr>
        <w:t xml:space="preserve"> </w:t>
      </w:r>
      <w:proofErr w:type="spellStart"/>
      <w:r w:rsidRPr="008E076E">
        <w:rPr>
          <w:lang w:val="en-GB"/>
        </w:rPr>
        <w:t>gubergren</w:t>
      </w:r>
      <w:proofErr w:type="spellEnd"/>
      <w:r w:rsidRPr="008E076E">
        <w:rPr>
          <w:lang w:val="en-GB"/>
        </w:rPr>
        <w:t xml:space="preserve">, no sea </w:t>
      </w:r>
      <w:proofErr w:type="spellStart"/>
      <w:r w:rsidRPr="008E076E">
        <w:rPr>
          <w:lang w:val="en-GB"/>
        </w:rPr>
        <w:t>takimata</w:t>
      </w:r>
      <w:proofErr w:type="spellEnd"/>
      <w:r w:rsidRPr="008E076E">
        <w:rPr>
          <w:lang w:val="en-GB"/>
        </w:rPr>
        <w:t xml:space="preserve"> </w:t>
      </w:r>
      <w:proofErr w:type="spellStart"/>
      <w:r w:rsidRPr="008E076E">
        <w:rPr>
          <w:lang w:val="en-GB"/>
        </w:rPr>
        <w:t>sanctus</w:t>
      </w:r>
      <w:proofErr w:type="spellEnd"/>
      <w:r w:rsidRPr="008E076E">
        <w:rPr>
          <w:lang w:val="en-GB"/>
        </w:rPr>
        <w:t xml:space="preserve"> </w:t>
      </w:r>
      <w:proofErr w:type="spellStart"/>
      <w:r w:rsidRPr="008E076E">
        <w:rPr>
          <w:lang w:val="en-GB"/>
        </w:rPr>
        <w:t>est</w:t>
      </w:r>
      <w:proofErr w:type="spellEnd"/>
      <w:r w:rsidRPr="008E076E">
        <w:rPr>
          <w:lang w:val="en-GB"/>
        </w:rPr>
        <w:t xml:space="preserve"> Lorem ipsum </w:t>
      </w:r>
      <w:proofErr w:type="spellStart"/>
      <w:r w:rsidRPr="008E076E">
        <w:rPr>
          <w:lang w:val="en-GB"/>
        </w:rPr>
        <w:t>dolor</w:t>
      </w:r>
      <w:proofErr w:type="spellEnd"/>
      <w:r w:rsidRPr="008E076E">
        <w:rPr>
          <w:lang w:val="en-GB"/>
        </w:rPr>
        <w:t xml:space="preserve"> sit </w:t>
      </w:r>
      <w:proofErr w:type="spellStart"/>
      <w:r w:rsidRPr="008E076E">
        <w:rPr>
          <w:lang w:val="en-GB"/>
        </w:rPr>
        <w:t>amet</w:t>
      </w:r>
      <w:proofErr w:type="spellEnd"/>
      <w:r w:rsidRPr="008E076E">
        <w:rPr>
          <w:lang w:val="en-GB"/>
        </w:rPr>
        <w:t>.</w:t>
      </w:r>
    </w:p>
    <w:p w14:paraId="0A447FF2" w14:textId="77777777" w:rsidR="003B44CD" w:rsidRPr="008E076E" w:rsidRDefault="009E0DB6">
      <w:pPr>
        <w:pStyle w:val="CaptionedFigure"/>
        <w:rPr>
          <w:lang w:val="en-GB"/>
        </w:rPr>
      </w:pPr>
      <w:r w:rsidRPr="008E076E">
        <w:rPr>
          <w:noProof/>
          <w:lang w:val="en-GB"/>
        </w:rPr>
        <w:lastRenderedPageBreak/>
        <w:drawing>
          <wp:inline distT="0" distB="0" distL="0" distR="0" wp14:anchorId="16A3C936" wp14:editId="246AD15E">
            <wp:extent cx="5334000" cy="2999744"/>
            <wp:effectExtent l="0" t="0" r="0" b="0"/>
            <wp:docPr id="6" name="Picture" descr="Whole audio analysis results showing the bootstrapped median differences between single and multi bat audio. MOCK PLOT- NO REAL DATA HERE"/>
            <wp:cNvGraphicFramePr/>
            <a:graphic xmlns:a="http://schemas.openxmlformats.org/drawingml/2006/main">
              <a:graphicData uri="http://schemas.openxmlformats.org/drawingml/2006/picture">
                <pic:pic xmlns:pic="http://schemas.openxmlformats.org/drawingml/2006/picture">
                  <pic:nvPicPr>
                    <pic:cNvPr id="0" name="Picture" descr="figures/fig5_wholeaudio_placeholder.png"/>
                    <pic:cNvPicPr>
                      <a:picLocks noChangeAspect="1" noChangeArrowheads="1"/>
                    </pic:cNvPicPr>
                  </pic:nvPicPr>
                  <pic:blipFill>
                    <a:blip r:embed="rId15"/>
                    <a:stretch>
                      <a:fillRect/>
                    </a:stretch>
                  </pic:blipFill>
                  <pic:spPr bwMode="auto">
                    <a:xfrm>
                      <a:off x="0" y="0"/>
                      <a:ext cx="5334000" cy="2999744"/>
                    </a:xfrm>
                    <a:prstGeom prst="rect">
                      <a:avLst/>
                    </a:prstGeom>
                    <a:noFill/>
                    <a:ln w="9525">
                      <a:noFill/>
                      <a:headEnd/>
                      <a:tailEnd/>
                    </a:ln>
                  </pic:spPr>
                </pic:pic>
              </a:graphicData>
            </a:graphic>
          </wp:inline>
        </w:drawing>
      </w:r>
    </w:p>
    <w:p w14:paraId="00ED281B" w14:textId="77777777" w:rsidR="003B44CD" w:rsidRPr="008E076E" w:rsidRDefault="009E0DB6">
      <w:pPr>
        <w:pStyle w:val="ImageCaption"/>
        <w:rPr>
          <w:lang w:val="en-GB"/>
        </w:rPr>
      </w:pPr>
      <w:r w:rsidRPr="008E076E">
        <w:rPr>
          <w:lang w:val="en-GB"/>
        </w:rPr>
        <w:t xml:space="preserve">Whole audio analysis results showing the bootstrapped median differences between single and </w:t>
      </w:r>
      <w:proofErr w:type="spellStart"/>
      <w:r w:rsidRPr="008E076E">
        <w:rPr>
          <w:lang w:val="en-GB"/>
        </w:rPr>
        <w:t>multi bat</w:t>
      </w:r>
      <w:proofErr w:type="spellEnd"/>
      <w:r w:rsidRPr="008E076E">
        <w:rPr>
          <w:lang w:val="en-GB"/>
        </w:rPr>
        <w:t xml:space="preserve"> audio. </w:t>
      </w:r>
      <w:r w:rsidRPr="008E076E">
        <w:rPr>
          <w:b/>
          <w:lang w:val="en-GB"/>
        </w:rPr>
        <w:t>MOCK PLOT- NO REAL DATA HERE</w:t>
      </w:r>
    </w:p>
    <w:p w14:paraId="252853D6" w14:textId="77777777" w:rsidR="003B44CD" w:rsidRPr="008E076E" w:rsidRDefault="009E0DB6">
      <w:pPr>
        <w:pStyle w:val="Heading2"/>
        <w:rPr>
          <w:lang w:val="en-GB"/>
        </w:rPr>
      </w:pPr>
      <w:bookmarkStart w:id="211" w:name="discussion-broad-draft-others-chip-in"/>
      <w:r w:rsidRPr="008E076E">
        <w:rPr>
          <w:lang w:val="en-GB"/>
        </w:rPr>
        <w:t>Discussion (BROAD DRAFT, OTHERS CHIP IN!)</w:t>
      </w:r>
      <w:bookmarkEnd w:id="211"/>
    </w:p>
    <w:p w14:paraId="17250789" w14:textId="77777777" w:rsidR="003B44CD" w:rsidRPr="008E076E" w:rsidRDefault="009E0DB6">
      <w:pPr>
        <w:pStyle w:val="Compact"/>
        <w:numPr>
          <w:ilvl w:val="0"/>
          <w:numId w:val="6"/>
        </w:numPr>
        <w:rPr>
          <w:lang w:val="en-GB"/>
        </w:rPr>
      </w:pPr>
      <w:r w:rsidRPr="008E076E">
        <w:rPr>
          <w:b/>
          <w:lang w:val="en-GB"/>
        </w:rPr>
        <w:t>importance of field studies</w:t>
      </w:r>
      <w:r w:rsidRPr="008E076E">
        <w:rPr>
          <w:lang w:val="en-GB"/>
        </w:rPr>
        <w:t>: Bats may not show the same kinds of dramatic responses to conspecifics when studied in their natural habitat. Despite its challenging nature, we stress the importance of observing echolocation/behaviour in the wild.</w:t>
      </w:r>
    </w:p>
    <w:p w14:paraId="029EBE62" w14:textId="77777777" w:rsidR="003B44CD" w:rsidRPr="008E076E" w:rsidRDefault="009E0DB6">
      <w:pPr>
        <w:pStyle w:val="Compact"/>
        <w:numPr>
          <w:ilvl w:val="0"/>
          <w:numId w:val="6"/>
        </w:numPr>
        <w:rPr>
          <w:lang w:val="en-GB"/>
        </w:rPr>
      </w:pPr>
      <w:commentRangeStart w:id="212"/>
      <w:r w:rsidRPr="008E076E">
        <w:rPr>
          <w:lang w:val="en-GB"/>
        </w:rPr>
        <w:t>We also present a method to assess differences in call behaviour with overlapping calls in the form of ‘windows’ than can incorporate a few calls.</w:t>
      </w:r>
      <w:commentRangeEnd w:id="212"/>
      <w:r w:rsidR="00765196">
        <w:rPr>
          <w:rStyle w:val="CommentReference"/>
        </w:rPr>
        <w:commentReference w:id="212"/>
      </w:r>
    </w:p>
    <w:p w14:paraId="1EFA5E24" w14:textId="77777777" w:rsidR="003B44CD" w:rsidRPr="008E076E" w:rsidRDefault="009E0DB6">
      <w:pPr>
        <w:pStyle w:val="Compact"/>
        <w:numPr>
          <w:ilvl w:val="0"/>
          <w:numId w:val="6"/>
        </w:numPr>
        <w:rPr>
          <w:lang w:val="en-GB"/>
        </w:rPr>
      </w:pPr>
      <w:r w:rsidRPr="008E076E">
        <w:rPr>
          <w:lang w:val="en-GB"/>
        </w:rPr>
        <w:t>One important aspect of the dataset missing in our study is the position of the bats as they called.</w:t>
      </w:r>
    </w:p>
    <w:p w14:paraId="05FA48D3" w14:textId="1408D366" w:rsidR="003B44CD" w:rsidRPr="008E076E" w:rsidRDefault="009E0DB6">
      <w:pPr>
        <w:pStyle w:val="Compact"/>
        <w:numPr>
          <w:ilvl w:val="0"/>
          <w:numId w:val="6"/>
        </w:numPr>
        <w:rPr>
          <w:lang w:val="en-GB"/>
        </w:rPr>
      </w:pPr>
      <w:commentRangeStart w:id="213"/>
      <w:r w:rsidRPr="008E076E">
        <w:rPr>
          <w:lang w:val="en-GB"/>
        </w:rPr>
        <w:t>It may</w:t>
      </w:r>
      <w:ins w:id="214" w:author="hgoerlitz" w:date="2020-08-13T12:08:00Z">
        <w:r w:rsidR="00765196">
          <w:rPr>
            <w:lang w:val="en-GB"/>
          </w:rPr>
          <w:t xml:space="preserve"> </w:t>
        </w:r>
      </w:ins>
      <w:r w:rsidRPr="008E076E">
        <w:rPr>
          <w:lang w:val="en-GB"/>
        </w:rPr>
        <w:t>be surprising that single and multi-bat audio windows didn’t seem to show very much difference. This does not mean that bats did not change their source level, and may be explained by a simple geometric consideration. The simplest factor is that when two sounds overlap, their dB received level is often dominated by the loudest sound. This means that in our case, when two bats fly past each other, one bat is always closer to the microphone - and its call is likely to dominate the measured received level (See Supplementary Information). Assessing source levels from the received levels requires knowledge of the bat positions. The source level calculations are in turn challenging due to the overlap of calls. One solution despite the presence of overlap is to exploit the slight interindividual difference in CF peak frequencies, and infer the individual call received levels from the power spectrum, and thus back calculate the source levels of the two overlapping calls.</w:t>
      </w:r>
    </w:p>
    <w:p w14:paraId="6DC8848A" w14:textId="77777777" w:rsidR="003B44CD" w:rsidRPr="008E076E" w:rsidRDefault="009E0DB6">
      <w:pPr>
        <w:pStyle w:val="Compact"/>
        <w:numPr>
          <w:ilvl w:val="0"/>
          <w:numId w:val="6"/>
        </w:numPr>
        <w:rPr>
          <w:lang w:val="en-GB"/>
        </w:rPr>
      </w:pPr>
      <w:r w:rsidRPr="008E076E">
        <w:rPr>
          <w:lang w:val="en-GB"/>
        </w:rPr>
        <w:t xml:space="preserve">Peak frequencies in individual calls and dominant frequencies in the audio windows did not show a systematic difference across single and multiple bat. This hints at the possibility that bats may not be altering the CF portions of their calls very much, or at least, not in a </w:t>
      </w:r>
      <w:proofErr w:type="spellStart"/>
      <w:r w:rsidRPr="008E076E">
        <w:rPr>
          <w:lang w:val="en-GB"/>
        </w:rPr>
        <w:t>uni</w:t>
      </w:r>
      <w:proofErr w:type="spellEnd"/>
      <w:r w:rsidRPr="008E076E">
        <w:rPr>
          <w:lang w:val="en-GB"/>
        </w:rPr>
        <w:t xml:space="preserve">-directional manner. Without knowledge of the exact speed and </w:t>
      </w:r>
      <w:r w:rsidRPr="008E076E">
        <w:rPr>
          <w:lang w:val="en-GB"/>
        </w:rPr>
        <w:lastRenderedPageBreak/>
        <w:t>orientation of the bat’s flight while it emitted calls, the recorded calls may have had a Do</w:t>
      </w:r>
      <w:commentRangeEnd w:id="213"/>
      <w:r w:rsidR="00765196">
        <w:rPr>
          <w:rStyle w:val="CommentReference"/>
        </w:rPr>
        <w:commentReference w:id="213"/>
      </w:r>
      <w:r w:rsidRPr="008E076E">
        <w:rPr>
          <w:lang w:val="en-GB"/>
        </w:rPr>
        <w:t xml:space="preserve">ppler shift of </w:t>
      </w:r>
      <w:commentRangeStart w:id="216"/>
      <w:proofErr w:type="spellStart"/>
      <w:r w:rsidRPr="008E076E">
        <w:rPr>
          <w:lang w:val="en-GB"/>
        </w:rPr>
        <w:t>betwee</w:t>
      </w:r>
      <w:proofErr w:type="spellEnd"/>
      <w:r w:rsidRPr="008E076E">
        <w:rPr>
          <w:lang w:val="en-GB"/>
        </w:rPr>
        <w:t xml:space="preserve"> </w:t>
      </w:r>
      <m:oMath>
        <m:r>
          <w:rPr>
            <w:rFonts w:ascii="Cambria Math" w:hAnsi="Cambria Math"/>
            <w:lang w:val="en-GB"/>
          </w:rPr>
          <m:t>±</m:t>
        </m:r>
      </m:oMath>
      <w:r w:rsidRPr="008E076E">
        <w:rPr>
          <w:lang w:val="en-GB"/>
        </w:rPr>
        <w:t xml:space="preserve"> 200-600 Hz (Supplementary Information</w:t>
      </w:r>
      <w:commentRangeEnd w:id="216"/>
      <w:r w:rsidR="00765196">
        <w:rPr>
          <w:rStyle w:val="CommentReference"/>
        </w:rPr>
        <w:commentReference w:id="216"/>
      </w:r>
      <w:r w:rsidRPr="008E076E">
        <w:rPr>
          <w:lang w:val="en-GB"/>
        </w:rPr>
        <w:t xml:space="preserve">) as they flew towards and away from the microphone at an estimated speed of between 1-3 m/s. If the bats had indeed shown a unidirectional increase or decrease in their peak frequency when in the presence of others, then we would have been able to detect the change despite the Doppler shifts, which are both </w:t>
      </w:r>
      <w:proofErr w:type="spellStart"/>
      <w:r w:rsidRPr="008E076E">
        <w:rPr>
          <w:lang w:val="en-GB"/>
        </w:rPr>
        <w:t>postive</w:t>
      </w:r>
      <w:proofErr w:type="spellEnd"/>
      <w:r w:rsidRPr="008E076E">
        <w:rPr>
          <w:lang w:val="en-GB"/>
        </w:rPr>
        <w:t xml:space="preserve"> and negative in their effect.</w:t>
      </w:r>
    </w:p>
    <w:p w14:paraId="4091A3AF" w14:textId="77777777" w:rsidR="003B44CD" w:rsidRPr="008E076E" w:rsidRDefault="009E0DB6">
      <w:pPr>
        <w:pStyle w:val="Heading2"/>
        <w:rPr>
          <w:lang w:val="en-GB"/>
        </w:rPr>
      </w:pPr>
      <w:bookmarkStart w:id="217" w:name="associated-data-and-code"/>
      <w:r w:rsidRPr="008E076E">
        <w:rPr>
          <w:lang w:val="en-GB"/>
        </w:rPr>
        <w:t>Associated data and code</w:t>
      </w:r>
      <w:bookmarkEnd w:id="217"/>
    </w:p>
    <w:p w14:paraId="2E414CAA" w14:textId="77777777" w:rsidR="003B44CD" w:rsidRPr="008E076E" w:rsidRDefault="009E0DB6">
      <w:pPr>
        <w:pStyle w:val="FirstParagraph"/>
        <w:rPr>
          <w:lang w:val="en-GB"/>
        </w:rPr>
      </w:pPr>
      <w:r w:rsidRPr="008E076E">
        <w:rPr>
          <w:lang w:val="en-GB"/>
        </w:rPr>
        <w:t xml:space="preserve">All data and code used to generate the results and figures in the paper are available in the </w:t>
      </w:r>
      <w:proofErr w:type="spellStart"/>
      <w:r w:rsidRPr="008E076E">
        <w:rPr>
          <w:lang w:val="en-GB"/>
        </w:rPr>
        <w:t>Zenodo</w:t>
      </w:r>
      <w:proofErr w:type="spellEnd"/>
      <w:r w:rsidRPr="008E076E">
        <w:rPr>
          <w:lang w:val="en-GB"/>
        </w:rPr>
        <w:t xml:space="preserve"> repository [INSERT DOI HERE].</w:t>
      </w:r>
    </w:p>
    <w:p w14:paraId="1A26D24D" w14:textId="77777777" w:rsidR="003B44CD" w:rsidRPr="008E076E" w:rsidRDefault="009E0DB6">
      <w:pPr>
        <w:pStyle w:val="Heading2"/>
        <w:rPr>
          <w:lang w:val="en-GB"/>
        </w:rPr>
      </w:pPr>
      <w:bookmarkStart w:id="218" w:name="acknowledgements-is-there-anyone-else"/>
      <w:r w:rsidRPr="008E076E">
        <w:rPr>
          <w:lang w:val="en-GB"/>
        </w:rPr>
        <w:t>Acknowledgements (</w:t>
      </w:r>
      <w:r w:rsidRPr="008E076E">
        <w:rPr>
          <w:i/>
          <w:lang w:val="en-GB"/>
        </w:rPr>
        <w:t>Is there anyone else!!???</w:t>
      </w:r>
      <w:r w:rsidRPr="008E076E">
        <w:rPr>
          <w:lang w:val="en-GB"/>
        </w:rPr>
        <w:t>)</w:t>
      </w:r>
      <w:bookmarkEnd w:id="218"/>
    </w:p>
    <w:p w14:paraId="5E5EA4D2" w14:textId="77777777" w:rsidR="003B44CD" w:rsidRPr="008E076E" w:rsidRDefault="009E0DB6">
      <w:pPr>
        <w:pStyle w:val="FirstParagraph"/>
        <w:rPr>
          <w:lang w:val="en-GB"/>
        </w:rPr>
      </w:pPr>
      <w:del w:id="219" w:author="hgoerlitz" w:date="2020-08-13T10:10:00Z">
        <w:r w:rsidRPr="008E076E" w:rsidDel="008E076E">
          <w:rPr>
            <w:lang w:val="en-GB"/>
          </w:rPr>
          <w:delText xml:space="preserve">The authors </w:delText>
        </w:r>
      </w:del>
      <w:ins w:id="220" w:author="hgoerlitz" w:date="2020-08-13T10:10:00Z">
        <w:r w:rsidR="008E076E" w:rsidRPr="008E076E">
          <w:rPr>
            <w:lang w:val="en-GB"/>
          </w:rPr>
          <w:t xml:space="preserve">We </w:t>
        </w:r>
      </w:ins>
      <w:r w:rsidRPr="008E076E">
        <w:rPr>
          <w:lang w:val="en-GB"/>
        </w:rPr>
        <w:t xml:space="preserve">would like to specially thank the electronics team (Markus </w:t>
      </w:r>
      <w:proofErr w:type="spellStart"/>
      <w:r w:rsidRPr="008E076E">
        <w:rPr>
          <w:lang w:val="en-GB"/>
        </w:rPr>
        <w:t>Abels</w:t>
      </w:r>
      <w:proofErr w:type="spellEnd"/>
      <w:r w:rsidRPr="008E076E">
        <w:rPr>
          <w:lang w:val="en-GB"/>
        </w:rPr>
        <w:t xml:space="preserve">, Hannes </w:t>
      </w:r>
      <w:proofErr w:type="spellStart"/>
      <w:r w:rsidRPr="008E076E">
        <w:rPr>
          <w:lang w:val="en-GB"/>
        </w:rPr>
        <w:t>Sagunsky</w:t>
      </w:r>
      <w:proofErr w:type="spellEnd"/>
      <w:r w:rsidRPr="008E076E">
        <w:rPr>
          <w:lang w:val="en-GB"/>
        </w:rPr>
        <w:t xml:space="preserve">, Reinhard Biller) at the MPIO workshop for help preparing the electronic circuits to run the ON/OFF signal splitting. We would also like to thank </w:t>
      </w:r>
      <w:proofErr w:type="spellStart"/>
      <w:r w:rsidRPr="008E076E">
        <w:rPr>
          <w:lang w:val="en-GB"/>
        </w:rPr>
        <w:t>Antoniya</w:t>
      </w:r>
      <w:proofErr w:type="spellEnd"/>
      <w:r w:rsidRPr="008E076E">
        <w:rPr>
          <w:lang w:val="en-GB"/>
        </w:rPr>
        <w:t xml:space="preserve"> Hubancheva for logistical support, Stefan Greif for help collecting the data, the 2018 Tabachka field crew and Diana Schoeppler</w:t>
      </w:r>
      <w:ins w:id="221" w:author="hgoerlitz" w:date="2020-08-13T10:11:00Z">
        <w:r w:rsidR="008E076E" w:rsidRPr="008E076E">
          <w:rPr>
            <w:lang w:val="en-GB"/>
          </w:rPr>
          <w:t xml:space="preserve"> Annette </w:t>
        </w:r>
        <w:proofErr w:type="spellStart"/>
        <w:r w:rsidR="008E076E" w:rsidRPr="008E076E">
          <w:rPr>
            <w:lang w:val="en-GB"/>
          </w:rPr>
          <w:t>Denzinger</w:t>
        </w:r>
        <w:proofErr w:type="spellEnd"/>
        <w:r w:rsidR="008E076E" w:rsidRPr="008E076E">
          <w:rPr>
            <w:lang w:val="en-GB"/>
          </w:rPr>
          <w:t>?</w:t>
        </w:r>
      </w:ins>
      <w:r w:rsidRPr="008E076E">
        <w:rPr>
          <w:lang w:val="en-GB"/>
        </w:rPr>
        <w:t xml:space="preserve"> and Hans-Ulrich Schnitzler for their helpful discussions. </w:t>
      </w:r>
      <w:del w:id="222" w:author="hgoerlitz" w:date="2020-08-13T10:11:00Z">
        <w:r w:rsidRPr="008E076E" w:rsidDel="008E076E">
          <w:rPr>
            <w:lang w:val="en-GB"/>
          </w:rPr>
          <w:delText xml:space="preserve">We thank the reviewers for their feedback which improved this paper. </w:delText>
        </w:r>
      </w:del>
      <w:r w:rsidRPr="008E076E">
        <w:rPr>
          <w:lang w:val="en-GB"/>
        </w:rPr>
        <w:t xml:space="preserve">TB was funded by a DAAD doctoral fellowship and the IMPRS for Organismal Biology, HRG was funded by the Emmy </w:t>
      </w:r>
      <w:proofErr w:type="spellStart"/>
      <w:r w:rsidRPr="008E076E">
        <w:rPr>
          <w:lang w:val="en-GB"/>
        </w:rPr>
        <w:t>Noether</w:t>
      </w:r>
      <w:proofErr w:type="spellEnd"/>
      <w:r w:rsidRPr="008E076E">
        <w:rPr>
          <w:lang w:val="en-GB"/>
        </w:rPr>
        <w:t xml:space="preserve"> program of the DFG (German Research Foundation).</w:t>
      </w:r>
    </w:p>
    <w:p w14:paraId="6FE5E5C0" w14:textId="77777777" w:rsidR="003B44CD" w:rsidRPr="008E076E" w:rsidRDefault="009E0DB6">
      <w:pPr>
        <w:pStyle w:val="Heading2"/>
        <w:rPr>
          <w:lang w:val="en-GB"/>
        </w:rPr>
      </w:pPr>
      <w:bookmarkStart w:id="223" w:name="author-contributions"/>
      <w:r w:rsidRPr="008E076E">
        <w:rPr>
          <w:lang w:val="en-GB"/>
        </w:rPr>
        <w:t>Author Contributions</w:t>
      </w:r>
      <w:bookmarkEnd w:id="223"/>
    </w:p>
    <w:p w14:paraId="61ABF24E" w14:textId="77777777" w:rsidR="003B44CD" w:rsidRPr="008E076E" w:rsidRDefault="009E0DB6">
      <w:pPr>
        <w:pStyle w:val="FirstParagraph"/>
        <w:rPr>
          <w:lang w:val="en-GB"/>
        </w:rPr>
      </w:pPr>
      <w:r w:rsidRPr="008E076E">
        <w:rPr>
          <w:lang w:val="en-GB"/>
        </w:rPr>
        <w:t>Study design and conception: TB,</w:t>
      </w:r>
      <w:r w:rsidR="008E076E" w:rsidRPr="008E076E">
        <w:rPr>
          <w:lang w:val="en-GB"/>
        </w:rPr>
        <w:t xml:space="preserve"> </w:t>
      </w:r>
      <w:r w:rsidRPr="008E076E">
        <w:rPr>
          <w:lang w:val="en-GB"/>
        </w:rPr>
        <w:t>NMR Data collection: NMR, TB, AK, Audio and video annotation: AK,</w:t>
      </w:r>
      <w:r w:rsidR="008E076E" w:rsidRPr="008E076E">
        <w:rPr>
          <w:lang w:val="en-GB"/>
        </w:rPr>
        <w:t xml:space="preserve"> </w:t>
      </w:r>
      <w:r w:rsidRPr="008E076E">
        <w:rPr>
          <w:lang w:val="en-GB"/>
        </w:rPr>
        <w:t>NM Audio-video synchronisation: TB Analysis: TB,</w:t>
      </w:r>
      <w:r w:rsidR="008E076E" w:rsidRPr="008E076E">
        <w:rPr>
          <w:lang w:val="en-GB"/>
        </w:rPr>
        <w:t xml:space="preserve"> </w:t>
      </w:r>
      <w:r w:rsidRPr="008E076E">
        <w:rPr>
          <w:lang w:val="en-GB"/>
        </w:rPr>
        <w:t>NMR,</w:t>
      </w:r>
      <w:r w:rsidR="008E076E" w:rsidRPr="008E076E">
        <w:rPr>
          <w:lang w:val="en-GB"/>
        </w:rPr>
        <w:t xml:space="preserve"> </w:t>
      </w:r>
      <w:r w:rsidRPr="008E076E">
        <w:rPr>
          <w:lang w:val="en-GB"/>
        </w:rPr>
        <w:t>HRG Interpretation of results: NMR, TB, HRG Manuscript preparation: NMR, TB, HRG. All authors read and approved the final draft of this paper</w:t>
      </w:r>
    </w:p>
    <w:p w14:paraId="1C7B8868" w14:textId="77777777" w:rsidR="003B44CD" w:rsidRPr="008E076E" w:rsidRDefault="009E0DB6">
      <w:pPr>
        <w:pStyle w:val="Heading2"/>
        <w:rPr>
          <w:lang w:val="en-GB"/>
        </w:rPr>
      </w:pPr>
      <w:bookmarkStart w:id="224" w:name="references"/>
      <w:r w:rsidRPr="008E076E">
        <w:rPr>
          <w:lang w:val="en-GB"/>
        </w:rPr>
        <w:t>References</w:t>
      </w:r>
      <w:bookmarkEnd w:id="224"/>
    </w:p>
    <w:p w14:paraId="4A2CD11A" w14:textId="77777777" w:rsidR="003B44CD" w:rsidRPr="008E076E" w:rsidRDefault="009E0DB6">
      <w:pPr>
        <w:pStyle w:val="Bibliography"/>
        <w:rPr>
          <w:lang w:val="en-GB"/>
        </w:rPr>
      </w:pPr>
      <w:bookmarkStart w:id="225" w:name="ref-audacity"/>
      <w:bookmarkStart w:id="226" w:name="refs"/>
      <w:r w:rsidRPr="008E076E">
        <w:rPr>
          <w:lang w:val="en-GB"/>
        </w:rPr>
        <w:t xml:space="preserve">Audacity-Team. 2019. “Audacity(R): Free Audio Editor and Recorder [Computer Application] Version 2.3.3.” </w:t>
      </w:r>
      <w:hyperlink r:id="rId16">
        <w:r w:rsidRPr="008E076E">
          <w:rPr>
            <w:rStyle w:val="Hyperlink"/>
            <w:lang w:val="en-GB"/>
          </w:rPr>
          <w:t>https://audacityteam.org/</w:t>
        </w:r>
      </w:hyperlink>
      <w:r w:rsidRPr="008E076E">
        <w:rPr>
          <w:lang w:val="en-GB"/>
        </w:rPr>
        <w:t>.</w:t>
      </w:r>
    </w:p>
    <w:p w14:paraId="345EABB0" w14:textId="77777777" w:rsidR="003B44CD" w:rsidRPr="008E076E" w:rsidRDefault="009E0DB6">
      <w:pPr>
        <w:pStyle w:val="Bibliography"/>
        <w:rPr>
          <w:lang w:val="en-GB"/>
        </w:rPr>
      </w:pPr>
      <w:bookmarkStart w:id="227" w:name="ref-fawcett2015echolocation"/>
      <w:bookmarkEnd w:id="225"/>
      <w:r w:rsidRPr="008E076E">
        <w:rPr>
          <w:lang w:val="en-GB"/>
        </w:rPr>
        <w:t xml:space="preserve">Fawcett, Kayleigh, David S Jacobs, Annemarie </w:t>
      </w:r>
      <w:proofErr w:type="spellStart"/>
      <w:r w:rsidRPr="008E076E">
        <w:rPr>
          <w:lang w:val="en-GB"/>
        </w:rPr>
        <w:t>Surlykke</w:t>
      </w:r>
      <w:proofErr w:type="spellEnd"/>
      <w:r w:rsidRPr="008E076E">
        <w:rPr>
          <w:lang w:val="en-GB"/>
        </w:rPr>
        <w:t xml:space="preserve">, and John M Ratcliffe. 2015. “Echolocation in the Bat, Rhinolophus </w:t>
      </w:r>
      <w:proofErr w:type="spellStart"/>
      <w:r w:rsidRPr="008E076E">
        <w:rPr>
          <w:lang w:val="en-GB"/>
        </w:rPr>
        <w:t>Capensis</w:t>
      </w:r>
      <w:proofErr w:type="spellEnd"/>
      <w:r w:rsidRPr="008E076E">
        <w:rPr>
          <w:lang w:val="en-GB"/>
        </w:rPr>
        <w:t xml:space="preserve">: The Influence of Clutter, Conspecifics and Prey on Call Design and Intensity.” </w:t>
      </w:r>
      <w:r w:rsidRPr="008E076E">
        <w:rPr>
          <w:i/>
          <w:lang w:val="en-GB"/>
        </w:rPr>
        <w:t>Biology Open</w:t>
      </w:r>
      <w:r w:rsidRPr="008E076E">
        <w:rPr>
          <w:lang w:val="en-GB"/>
        </w:rPr>
        <w:t xml:space="preserve"> 4 (6): 693–701.</w:t>
      </w:r>
    </w:p>
    <w:p w14:paraId="2EED3F3A" w14:textId="77777777" w:rsidR="003B44CD" w:rsidRPr="008E076E" w:rsidRDefault="009E0DB6">
      <w:pPr>
        <w:pStyle w:val="Bibliography"/>
        <w:rPr>
          <w:lang w:val="en-GB"/>
        </w:rPr>
      </w:pPr>
      <w:bookmarkStart w:id="228" w:name="ref-matplotlib"/>
      <w:bookmarkEnd w:id="227"/>
      <w:r w:rsidRPr="008E076E">
        <w:rPr>
          <w:lang w:val="en-GB"/>
        </w:rPr>
        <w:t xml:space="preserve">Hunter, John D. 2007. “Matplotlib: A 2D Graphics Environment.” </w:t>
      </w:r>
      <w:r w:rsidRPr="008E076E">
        <w:rPr>
          <w:i/>
          <w:lang w:val="en-GB"/>
        </w:rPr>
        <w:t>Computing in Science &amp; Engineering</w:t>
      </w:r>
      <w:r w:rsidRPr="008E076E">
        <w:rPr>
          <w:lang w:val="en-GB"/>
        </w:rPr>
        <w:t xml:space="preserve"> 9 (3): 90–95.</w:t>
      </w:r>
    </w:p>
    <w:p w14:paraId="5E9F6810" w14:textId="77777777" w:rsidR="003B44CD" w:rsidRPr="008E076E" w:rsidRDefault="009E0DB6">
      <w:pPr>
        <w:pStyle w:val="Bibliography"/>
        <w:rPr>
          <w:lang w:val="en-GB"/>
        </w:rPr>
      </w:pPr>
      <w:bookmarkStart w:id="229" w:name="ref-ivanova2005important"/>
      <w:bookmarkEnd w:id="228"/>
      <w:r w:rsidRPr="008E076E">
        <w:rPr>
          <w:lang w:val="en-GB"/>
        </w:rPr>
        <w:t>Ivanova, Teodora. 2005. “Important Bat Underground Habitats (</w:t>
      </w:r>
      <w:proofErr w:type="spellStart"/>
      <w:r w:rsidRPr="008E076E">
        <w:rPr>
          <w:lang w:val="en-GB"/>
        </w:rPr>
        <w:t>Ibuh</w:t>
      </w:r>
      <w:proofErr w:type="spellEnd"/>
      <w:r w:rsidRPr="008E076E">
        <w:rPr>
          <w:lang w:val="en-GB"/>
        </w:rPr>
        <w:t xml:space="preserve">) in Bulgaria.” </w:t>
      </w:r>
      <w:r w:rsidRPr="008E076E">
        <w:rPr>
          <w:i/>
          <w:lang w:val="en-GB"/>
        </w:rPr>
        <w:t xml:space="preserve">Acta Zool. </w:t>
      </w:r>
      <w:proofErr w:type="spellStart"/>
      <w:r w:rsidRPr="008E076E">
        <w:rPr>
          <w:i/>
          <w:lang w:val="en-GB"/>
        </w:rPr>
        <w:t>Bulg</w:t>
      </w:r>
      <w:proofErr w:type="spellEnd"/>
      <w:r w:rsidRPr="008E076E">
        <w:rPr>
          <w:lang w:val="en-GB"/>
        </w:rPr>
        <w:t xml:space="preserve"> 57 (2): 197–206.</w:t>
      </w:r>
    </w:p>
    <w:p w14:paraId="24681F68" w14:textId="77777777" w:rsidR="003B44CD" w:rsidRPr="008E076E" w:rsidRDefault="009E0DB6">
      <w:pPr>
        <w:pStyle w:val="Bibliography"/>
        <w:rPr>
          <w:lang w:val="en-GB"/>
        </w:rPr>
      </w:pPr>
      <w:bookmarkStart w:id="230" w:name="ref-jupyter"/>
      <w:bookmarkEnd w:id="229"/>
      <w:proofErr w:type="spellStart"/>
      <w:r w:rsidRPr="008E076E">
        <w:rPr>
          <w:lang w:val="en-GB"/>
        </w:rPr>
        <w:t>Kluyver</w:t>
      </w:r>
      <w:proofErr w:type="spellEnd"/>
      <w:r w:rsidRPr="008E076E">
        <w:rPr>
          <w:lang w:val="en-GB"/>
        </w:rPr>
        <w:t xml:space="preserve">, Thomas, Benjamin Ragan-Kelley, Fernando Pérez, Brian Granger, Matthias </w:t>
      </w:r>
      <w:proofErr w:type="spellStart"/>
      <w:r w:rsidRPr="008E076E">
        <w:rPr>
          <w:lang w:val="en-GB"/>
        </w:rPr>
        <w:t>Bussonnier</w:t>
      </w:r>
      <w:proofErr w:type="spellEnd"/>
      <w:r w:rsidRPr="008E076E">
        <w:rPr>
          <w:lang w:val="en-GB"/>
        </w:rPr>
        <w:t>, Jonathan Frederic, Kyle Kelley, et al. 2016. “</w:t>
      </w:r>
      <w:proofErr w:type="spellStart"/>
      <w:r w:rsidRPr="008E076E">
        <w:rPr>
          <w:lang w:val="en-GB"/>
        </w:rPr>
        <w:t>Jupyter</w:t>
      </w:r>
      <w:proofErr w:type="spellEnd"/>
      <w:r w:rsidRPr="008E076E">
        <w:rPr>
          <w:lang w:val="en-GB"/>
        </w:rPr>
        <w:t xml:space="preserve"> Notebooks – a Publishing Format for Reproducible Computational Workflows.” Edited by F. </w:t>
      </w:r>
      <w:proofErr w:type="spellStart"/>
      <w:r w:rsidRPr="008E076E">
        <w:rPr>
          <w:lang w:val="en-GB"/>
        </w:rPr>
        <w:t>Loizides</w:t>
      </w:r>
      <w:proofErr w:type="spellEnd"/>
      <w:r w:rsidRPr="008E076E">
        <w:rPr>
          <w:lang w:val="en-GB"/>
        </w:rPr>
        <w:t xml:space="preserve"> and B. Schmidt. IOS Press.</w:t>
      </w:r>
    </w:p>
    <w:p w14:paraId="49899A58" w14:textId="77777777" w:rsidR="003B44CD" w:rsidRPr="008E076E" w:rsidRDefault="009E0DB6">
      <w:pPr>
        <w:pStyle w:val="Bibliography"/>
        <w:rPr>
          <w:lang w:val="en-GB"/>
        </w:rPr>
      </w:pPr>
      <w:bookmarkStart w:id="231" w:name="ref-daniellakensa_2016"/>
      <w:bookmarkEnd w:id="230"/>
      <w:proofErr w:type="spellStart"/>
      <w:r w:rsidRPr="008E076E">
        <w:rPr>
          <w:lang w:val="en-GB"/>
        </w:rPr>
        <w:lastRenderedPageBreak/>
        <w:t>Lakens</w:t>
      </w:r>
      <w:proofErr w:type="spellEnd"/>
      <w:r w:rsidRPr="008E076E">
        <w:rPr>
          <w:lang w:val="en-GB"/>
        </w:rPr>
        <w:t xml:space="preserve">, Daniel. 2016. “Why You Don’t Need to Adjust Your Alpha Level for All Tests You’ll Do in Your Lifetime.” </w:t>
      </w:r>
      <w:r w:rsidRPr="008E076E">
        <w:rPr>
          <w:i/>
          <w:lang w:val="en-GB"/>
        </w:rPr>
        <w:t>The 20</w:t>
      </w:r>
      <w:r w:rsidRPr="008E076E">
        <w:rPr>
          <w:lang w:val="en-GB"/>
        </w:rPr>
        <w:t xml:space="preserve">. </w:t>
      </w:r>
      <w:hyperlink r:id="rId17">
        <w:r w:rsidRPr="008E076E">
          <w:rPr>
            <w:rStyle w:val="Hyperlink"/>
            <w:lang w:val="en-GB"/>
          </w:rPr>
          <w:t>http://daniellakens.blogspot.com/2016/02/why-you-dont-need-to-adjust-you-alpha.html</w:t>
        </w:r>
      </w:hyperlink>
      <w:r w:rsidRPr="008E076E">
        <w:rPr>
          <w:lang w:val="en-GB"/>
        </w:rPr>
        <w:t>.</w:t>
      </w:r>
    </w:p>
    <w:p w14:paraId="3EF2F956" w14:textId="77777777" w:rsidR="003B44CD" w:rsidRPr="008E076E" w:rsidRDefault="009E0DB6">
      <w:pPr>
        <w:pStyle w:val="Bibliography"/>
        <w:rPr>
          <w:lang w:val="en-GB"/>
        </w:rPr>
      </w:pPr>
      <w:bookmarkStart w:id="232" w:name="ref-laurijssen2018low"/>
      <w:bookmarkEnd w:id="231"/>
      <w:proofErr w:type="spellStart"/>
      <w:r w:rsidRPr="008E076E">
        <w:rPr>
          <w:lang w:val="en-GB"/>
        </w:rPr>
        <w:t>Laurijssen</w:t>
      </w:r>
      <w:proofErr w:type="spellEnd"/>
      <w:r w:rsidRPr="008E076E">
        <w:rPr>
          <w:lang w:val="en-GB"/>
        </w:rPr>
        <w:t xml:space="preserve">, Dennis, Erik </w:t>
      </w:r>
      <w:proofErr w:type="spellStart"/>
      <w:r w:rsidRPr="008E076E">
        <w:rPr>
          <w:lang w:val="en-GB"/>
        </w:rPr>
        <w:t>Verreycken</w:t>
      </w:r>
      <w:proofErr w:type="spellEnd"/>
      <w:r w:rsidRPr="008E076E">
        <w:rPr>
          <w:lang w:val="en-GB"/>
        </w:rPr>
        <w:t xml:space="preserve">, Inga </w:t>
      </w:r>
      <w:proofErr w:type="spellStart"/>
      <w:r w:rsidRPr="008E076E">
        <w:rPr>
          <w:lang w:val="en-GB"/>
        </w:rPr>
        <w:t>Geipel</w:t>
      </w:r>
      <w:proofErr w:type="spellEnd"/>
      <w:r w:rsidRPr="008E076E">
        <w:rPr>
          <w:lang w:val="en-GB"/>
        </w:rPr>
        <w:t xml:space="preserve">, Walter </w:t>
      </w:r>
      <w:proofErr w:type="spellStart"/>
      <w:r w:rsidRPr="008E076E">
        <w:rPr>
          <w:lang w:val="en-GB"/>
        </w:rPr>
        <w:t>Daems</w:t>
      </w:r>
      <w:proofErr w:type="spellEnd"/>
      <w:r w:rsidRPr="008E076E">
        <w:rPr>
          <w:lang w:val="en-GB"/>
        </w:rPr>
        <w:t xml:space="preserve">, Herbert </w:t>
      </w:r>
      <w:proofErr w:type="spellStart"/>
      <w:r w:rsidRPr="008E076E">
        <w:rPr>
          <w:lang w:val="en-GB"/>
        </w:rPr>
        <w:t>Peremans</w:t>
      </w:r>
      <w:proofErr w:type="spellEnd"/>
      <w:r w:rsidRPr="008E076E">
        <w:rPr>
          <w:lang w:val="en-GB"/>
        </w:rPr>
        <w:t xml:space="preserve">, and Jan Steckel. 2018. “Low-Cost Synchronization of High-Speed Audio and Video Recordings in Bio-Acoustic Experiments.” </w:t>
      </w:r>
      <w:r w:rsidRPr="008E076E">
        <w:rPr>
          <w:i/>
          <w:lang w:val="en-GB"/>
        </w:rPr>
        <w:t>Journal of Experimental Biology</w:t>
      </w:r>
      <w:r w:rsidRPr="008E076E">
        <w:rPr>
          <w:lang w:val="en-GB"/>
        </w:rPr>
        <w:t xml:space="preserve"> 221 (4).</w:t>
      </w:r>
    </w:p>
    <w:p w14:paraId="0A542A24" w14:textId="77777777" w:rsidR="003B44CD" w:rsidRPr="008E076E" w:rsidRDefault="009E0DB6">
      <w:pPr>
        <w:pStyle w:val="Bibliography"/>
        <w:rPr>
          <w:lang w:val="en-GB"/>
        </w:rPr>
      </w:pPr>
      <w:bookmarkStart w:id="233" w:name="ref-matsuta2013adaptive"/>
      <w:bookmarkEnd w:id="232"/>
      <w:proofErr w:type="spellStart"/>
      <w:r w:rsidRPr="008E076E">
        <w:rPr>
          <w:lang w:val="en-GB"/>
        </w:rPr>
        <w:t>Matsuta</w:t>
      </w:r>
      <w:proofErr w:type="spellEnd"/>
      <w:r w:rsidRPr="008E076E">
        <w:rPr>
          <w:lang w:val="en-GB"/>
        </w:rPr>
        <w:t xml:space="preserve">, </w:t>
      </w:r>
      <w:proofErr w:type="spellStart"/>
      <w:r w:rsidRPr="008E076E">
        <w:rPr>
          <w:lang w:val="en-GB"/>
        </w:rPr>
        <w:t>Naohiro</w:t>
      </w:r>
      <w:proofErr w:type="spellEnd"/>
      <w:r w:rsidRPr="008E076E">
        <w:rPr>
          <w:lang w:val="en-GB"/>
        </w:rPr>
        <w:t xml:space="preserve">, Shizuko </w:t>
      </w:r>
      <w:proofErr w:type="spellStart"/>
      <w:r w:rsidRPr="008E076E">
        <w:rPr>
          <w:lang w:val="en-GB"/>
        </w:rPr>
        <w:t>Hiryu</w:t>
      </w:r>
      <w:proofErr w:type="spellEnd"/>
      <w:r w:rsidRPr="008E076E">
        <w:rPr>
          <w:lang w:val="en-GB"/>
        </w:rPr>
        <w:t xml:space="preserve">, </w:t>
      </w:r>
      <w:proofErr w:type="spellStart"/>
      <w:r w:rsidRPr="008E076E">
        <w:rPr>
          <w:lang w:val="en-GB"/>
        </w:rPr>
        <w:t>Emyo</w:t>
      </w:r>
      <w:proofErr w:type="spellEnd"/>
      <w:r w:rsidRPr="008E076E">
        <w:rPr>
          <w:lang w:val="en-GB"/>
        </w:rPr>
        <w:t xml:space="preserve"> Fujioka, </w:t>
      </w:r>
      <w:proofErr w:type="spellStart"/>
      <w:r w:rsidRPr="008E076E">
        <w:rPr>
          <w:lang w:val="en-GB"/>
        </w:rPr>
        <w:t>Yasufumi</w:t>
      </w:r>
      <w:proofErr w:type="spellEnd"/>
      <w:r w:rsidRPr="008E076E">
        <w:rPr>
          <w:lang w:val="en-GB"/>
        </w:rPr>
        <w:t xml:space="preserve"> Yamada, Hiroshi </w:t>
      </w:r>
      <w:proofErr w:type="spellStart"/>
      <w:r w:rsidRPr="008E076E">
        <w:rPr>
          <w:lang w:val="en-GB"/>
        </w:rPr>
        <w:t>Riquimaroux</w:t>
      </w:r>
      <w:proofErr w:type="spellEnd"/>
      <w:r w:rsidRPr="008E076E">
        <w:rPr>
          <w:lang w:val="en-GB"/>
        </w:rPr>
        <w:t xml:space="preserve">, and Yoshiaki Watanabe. 2013. “Adaptive Beam-Width Control of Echolocation Sounds by </w:t>
      </w:r>
      <w:proofErr w:type="spellStart"/>
      <w:r w:rsidRPr="008E076E">
        <w:rPr>
          <w:lang w:val="en-GB"/>
        </w:rPr>
        <w:t>Cf</w:t>
      </w:r>
      <w:proofErr w:type="spellEnd"/>
      <w:r w:rsidRPr="008E076E">
        <w:rPr>
          <w:lang w:val="en-GB"/>
        </w:rPr>
        <w:t>–</w:t>
      </w:r>
      <w:proofErr w:type="spellStart"/>
      <w:r w:rsidRPr="008E076E">
        <w:rPr>
          <w:lang w:val="en-GB"/>
        </w:rPr>
        <w:t>Fm</w:t>
      </w:r>
      <w:proofErr w:type="spellEnd"/>
      <w:r w:rsidRPr="008E076E">
        <w:rPr>
          <w:lang w:val="en-GB"/>
        </w:rPr>
        <w:t xml:space="preserve"> Bats, Rhinolophus Ferrumequinum Nippon, During Prey-Capture Flight.” </w:t>
      </w:r>
      <w:r w:rsidRPr="008E076E">
        <w:rPr>
          <w:i/>
          <w:lang w:val="en-GB"/>
        </w:rPr>
        <w:t>Journal of Experimental Biology</w:t>
      </w:r>
      <w:r w:rsidRPr="008E076E">
        <w:rPr>
          <w:lang w:val="en-GB"/>
        </w:rPr>
        <w:t xml:space="preserve"> 216 (7): 1210–8.</w:t>
      </w:r>
    </w:p>
    <w:p w14:paraId="59E16F02" w14:textId="77777777" w:rsidR="003B44CD" w:rsidRPr="008E076E" w:rsidRDefault="009E0DB6">
      <w:pPr>
        <w:pStyle w:val="Bibliography"/>
        <w:rPr>
          <w:lang w:val="en-GB"/>
        </w:rPr>
      </w:pPr>
      <w:bookmarkStart w:id="234" w:name="ref-pandas"/>
      <w:bookmarkEnd w:id="233"/>
      <w:r w:rsidRPr="008E076E">
        <w:rPr>
          <w:lang w:val="en-GB"/>
        </w:rPr>
        <w:t xml:space="preserve">McKinney, Wes, and others. 2010. “Data Structures for Statistical Computing in Python.” In </w:t>
      </w:r>
      <w:r w:rsidRPr="008E076E">
        <w:rPr>
          <w:i/>
          <w:lang w:val="en-GB"/>
        </w:rPr>
        <w:t>Proceedings of the 9th Python in Science Conference</w:t>
      </w:r>
      <w:r w:rsidRPr="008E076E">
        <w:rPr>
          <w:lang w:val="en-GB"/>
        </w:rPr>
        <w:t>, 445:51–56. Austin, TX.</w:t>
      </w:r>
    </w:p>
    <w:p w14:paraId="386C87F4" w14:textId="77777777" w:rsidR="003B44CD" w:rsidRPr="008E076E" w:rsidRDefault="009E0DB6">
      <w:pPr>
        <w:pStyle w:val="Bibliography"/>
        <w:rPr>
          <w:lang w:val="en-GB"/>
        </w:rPr>
      </w:pPr>
      <w:bookmarkStart w:id="235" w:name="ref-numpy"/>
      <w:bookmarkEnd w:id="234"/>
      <w:r w:rsidRPr="008E076E">
        <w:rPr>
          <w:lang w:val="en-GB"/>
        </w:rPr>
        <w:t xml:space="preserve">Oliphant, Travis E. 2006. </w:t>
      </w:r>
      <w:r w:rsidRPr="008E076E">
        <w:rPr>
          <w:i/>
          <w:lang w:val="en-GB"/>
        </w:rPr>
        <w:t xml:space="preserve">A Guide to </w:t>
      </w:r>
      <w:proofErr w:type="spellStart"/>
      <w:r w:rsidRPr="008E076E">
        <w:rPr>
          <w:i/>
          <w:lang w:val="en-GB"/>
        </w:rPr>
        <w:t>Numpy</w:t>
      </w:r>
      <w:proofErr w:type="spellEnd"/>
      <w:r w:rsidRPr="008E076E">
        <w:rPr>
          <w:lang w:val="en-GB"/>
        </w:rPr>
        <w:t xml:space="preserve">. Vol. 1. </w:t>
      </w:r>
      <w:proofErr w:type="spellStart"/>
      <w:r w:rsidRPr="008E076E">
        <w:rPr>
          <w:lang w:val="en-GB"/>
        </w:rPr>
        <w:t>Trelgol</w:t>
      </w:r>
      <w:proofErr w:type="spellEnd"/>
      <w:r w:rsidRPr="008E076E">
        <w:rPr>
          <w:lang w:val="en-GB"/>
        </w:rPr>
        <w:t xml:space="preserve"> Publishing USA.</w:t>
      </w:r>
    </w:p>
    <w:p w14:paraId="36A86885" w14:textId="77777777" w:rsidR="003B44CD" w:rsidRPr="008E076E" w:rsidRDefault="009E0DB6">
      <w:pPr>
        <w:pStyle w:val="Bibliography"/>
        <w:rPr>
          <w:lang w:val="en-GB"/>
        </w:rPr>
      </w:pPr>
      <w:bookmarkStart w:id="236" w:name="ref-tian1997echolocation"/>
      <w:bookmarkEnd w:id="235"/>
      <w:r w:rsidRPr="008E076E">
        <w:rPr>
          <w:lang w:val="en-GB"/>
        </w:rPr>
        <w:t xml:space="preserve">Tian, Biao, and Hans-Ulrich Schnitzler. 1997. “Echolocation Signals of the Greater Horseshoe Bat (Rhinolophus Ferrumequinum) in Transfer Flight and During Landing.” </w:t>
      </w:r>
      <w:r w:rsidRPr="008E076E">
        <w:rPr>
          <w:i/>
          <w:lang w:val="en-GB"/>
        </w:rPr>
        <w:t>The Journal of the Acoustical Society of America</w:t>
      </w:r>
      <w:r w:rsidRPr="008E076E">
        <w:rPr>
          <w:lang w:val="en-GB"/>
        </w:rPr>
        <w:t xml:space="preserve"> 101 (4): 2347–64.</w:t>
      </w:r>
    </w:p>
    <w:p w14:paraId="75BE77BA" w14:textId="77777777" w:rsidR="003B44CD" w:rsidRPr="008E076E" w:rsidRDefault="009E0DB6">
      <w:pPr>
        <w:pStyle w:val="Bibliography"/>
        <w:rPr>
          <w:lang w:val="en-GB"/>
        </w:rPr>
      </w:pPr>
      <w:bookmarkStart w:id="237" w:name="ref-van1995python"/>
      <w:bookmarkEnd w:id="236"/>
      <w:r w:rsidRPr="008E076E">
        <w:rPr>
          <w:lang w:val="en-GB"/>
        </w:rPr>
        <w:t xml:space="preserve">Van Rossum, Guido, and Fred L Drake Jr. 1995. </w:t>
      </w:r>
      <w:r w:rsidRPr="008E076E">
        <w:rPr>
          <w:i/>
          <w:lang w:val="en-GB"/>
        </w:rPr>
        <w:t>Python Reference Manual</w:t>
      </w:r>
      <w:r w:rsidRPr="008E076E">
        <w:rPr>
          <w:lang w:val="en-GB"/>
        </w:rPr>
        <w:t xml:space="preserve">. Centrum </w:t>
      </w:r>
      <w:proofErr w:type="spellStart"/>
      <w:r w:rsidRPr="008E076E">
        <w:rPr>
          <w:lang w:val="en-GB"/>
        </w:rPr>
        <w:t>voor</w:t>
      </w:r>
      <w:proofErr w:type="spellEnd"/>
      <w:r w:rsidRPr="008E076E">
        <w:rPr>
          <w:lang w:val="en-GB"/>
        </w:rPr>
        <w:t xml:space="preserve"> </w:t>
      </w:r>
      <w:proofErr w:type="spellStart"/>
      <w:r w:rsidRPr="008E076E">
        <w:rPr>
          <w:lang w:val="en-GB"/>
        </w:rPr>
        <w:t>Wiskunde</w:t>
      </w:r>
      <w:proofErr w:type="spellEnd"/>
      <w:r w:rsidRPr="008E076E">
        <w:rPr>
          <w:lang w:val="en-GB"/>
        </w:rPr>
        <w:t xml:space="preserve"> </w:t>
      </w:r>
      <w:proofErr w:type="spellStart"/>
      <w:r w:rsidRPr="008E076E">
        <w:rPr>
          <w:lang w:val="en-GB"/>
        </w:rPr>
        <w:t>en</w:t>
      </w:r>
      <w:proofErr w:type="spellEnd"/>
      <w:r w:rsidRPr="008E076E">
        <w:rPr>
          <w:lang w:val="en-GB"/>
        </w:rPr>
        <w:t xml:space="preserve"> Informatica Amsterdam.</w:t>
      </w:r>
    </w:p>
    <w:p w14:paraId="27040A5D" w14:textId="77777777" w:rsidR="003B44CD" w:rsidRPr="008E076E" w:rsidRDefault="009E0DB6">
      <w:pPr>
        <w:pStyle w:val="Bibliography"/>
        <w:rPr>
          <w:lang w:val="en-GB"/>
        </w:rPr>
      </w:pPr>
      <w:bookmarkStart w:id="238" w:name="ref-2020SciPy"/>
      <w:bookmarkEnd w:id="237"/>
      <w:r w:rsidRPr="008E076E">
        <w:rPr>
          <w:lang w:val="en-GB"/>
        </w:rPr>
        <w:t xml:space="preserve">Virtanen, Pauli, Ralf </w:t>
      </w:r>
      <w:proofErr w:type="spellStart"/>
      <w:r w:rsidRPr="008E076E">
        <w:rPr>
          <w:lang w:val="en-GB"/>
        </w:rPr>
        <w:t>Gommers</w:t>
      </w:r>
      <w:proofErr w:type="spellEnd"/>
      <w:r w:rsidRPr="008E076E">
        <w:rPr>
          <w:lang w:val="en-GB"/>
        </w:rPr>
        <w:t xml:space="preserve">, Travis E. Oliphant, Matt </w:t>
      </w:r>
      <w:proofErr w:type="spellStart"/>
      <w:r w:rsidRPr="008E076E">
        <w:rPr>
          <w:lang w:val="en-GB"/>
        </w:rPr>
        <w:t>Haberland</w:t>
      </w:r>
      <w:proofErr w:type="spellEnd"/>
      <w:r w:rsidRPr="008E076E">
        <w:rPr>
          <w:lang w:val="en-GB"/>
        </w:rPr>
        <w:t xml:space="preserve">, Tyler Reddy, David </w:t>
      </w:r>
      <w:proofErr w:type="spellStart"/>
      <w:r w:rsidRPr="008E076E">
        <w:rPr>
          <w:lang w:val="en-GB"/>
        </w:rPr>
        <w:t>Cournapeau</w:t>
      </w:r>
      <w:proofErr w:type="spellEnd"/>
      <w:r w:rsidRPr="008E076E">
        <w:rPr>
          <w:lang w:val="en-GB"/>
        </w:rPr>
        <w:t xml:space="preserve">, Evgeni </w:t>
      </w:r>
      <w:proofErr w:type="spellStart"/>
      <w:r w:rsidRPr="008E076E">
        <w:rPr>
          <w:lang w:val="en-GB"/>
        </w:rPr>
        <w:t>Burovski</w:t>
      </w:r>
      <w:proofErr w:type="spellEnd"/>
      <w:r w:rsidRPr="008E076E">
        <w:rPr>
          <w:lang w:val="en-GB"/>
        </w:rPr>
        <w:t xml:space="preserve">, et al. 2020. “SciPy 1.0: Fundamental Algorithms for Scientific Computing in Python.” </w:t>
      </w:r>
      <w:r w:rsidRPr="008E076E">
        <w:rPr>
          <w:i/>
          <w:lang w:val="en-GB"/>
        </w:rPr>
        <w:t>Nature Methods</w:t>
      </w:r>
      <w:r w:rsidRPr="008E076E">
        <w:rPr>
          <w:lang w:val="en-GB"/>
        </w:rPr>
        <w:t xml:space="preserve"> 17: 261–72. </w:t>
      </w:r>
      <w:hyperlink r:id="rId18">
        <w:r w:rsidRPr="008E076E">
          <w:rPr>
            <w:rStyle w:val="Hyperlink"/>
            <w:lang w:val="en-GB"/>
          </w:rPr>
          <w:t>https://doi.org/https://doi.org/10.1038/s41592-019-0686-2</w:t>
        </w:r>
      </w:hyperlink>
      <w:r w:rsidRPr="008E076E">
        <w:rPr>
          <w:lang w:val="en-GB"/>
        </w:rPr>
        <w:t>.</w:t>
      </w:r>
    </w:p>
    <w:p w14:paraId="610E6BEC" w14:textId="77777777" w:rsidR="003B44CD" w:rsidRPr="008E076E" w:rsidRDefault="009E0DB6">
      <w:pPr>
        <w:pStyle w:val="Bibliography"/>
        <w:rPr>
          <w:lang w:val="en-GB"/>
        </w:rPr>
      </w:pPr>
      <w:bookmarkStart w:id="239" w:name="ref-rmarkdown"/>
      <w:bookmarkEnd w:id="238"/>
      <w:proofErr w:type="spellStart"/>
      <w:r w:rsidRPr="008E076E">
        <w:rPr>
          <w:lang w:val="en-GB"/>
        </w:rPr>
        <w:t>Xie</w:t>
      </w:r>
      <w:proofErr w:type="spellEnd"/>
      <w:r w:rsidRPr="008E076E">
        <w:rPr>
          <w:lang w:val="en-GB"/>
        </w:rPr>
        <w:t xml:space="preserve">, </w:t>
      </w:r>
      <w:proofErr w:type="spellStart"/>
      <w:r w:rsidRPr="008E076E">
        <w:rPr>
          <w:lang w:val="en-GB"/>
        </w:rPr>
        <w:t>Yihui</w:t>
      </w:r>
      <w:proofErr w:type="spellEnd"/>
      <w:r w:rsidRPr="008E076E">
        <w:rPr>
          <w:lang w:val="en-GB"/>
        </w:rPr>
        <w:t xml:space="preserve">, J. J. Allaire, and Garrett </w:t>
      </w:r>
      <w:proofErr w:type="spellStart"/>
      <w:r w:rsidRPr="008E076E">
        <w:rPr>
          <w:lang w:val="en-GB"/>
        </w:rPr>
        <w:t>Grolemund</w:t>
      </w:r>
      <w:proofErr w:type="spellEnd"/>
      <w:r w:rsidRPr="008E076E">
        <w:rPr>
          <w:lang w:val="en-GB"/>
        </w:rPr>
        <w:t xml:space="preserve">. 2018. </w:t>
      </w:r>
      <w:r w:rsidRPr="008E076E">
        <w:rPr>
          <w:i/>
          <w:lang w:val="en-GB"/>
        </w:rPr>
        <w:t>R Markdown: The Definitive Guide</w:t>
      </w:r>
      <w:r w:rsidRPr="008E076E">
        <w:rPr>
          <w:lang w:val="en-GB"/>
        </w:rPr>
        <w:t xml:space="preserve">. Boca Raton, Florida: Chapman; Hall/CRC. </w:t>
      </w:r>
      <w:hyperlink r:id="rId19">
        <w:r w:rsidRPr="008E076E">
          <w:rPr>
            <w:rStyle w:val="Hyperlink"/>
            <w:lang w:val="en-GB"/>
          </w:rPr>
          <w:t>https://bookdown.org/yihui/rmarkdown</w:t>
        </w:r>
      </w:hyperlink>
      <w:r w:rsidRPr="008E076E">
        <w:rPr>
          <w:lang w:val="en-GB"/>
        </w:rPr>
        <w:t>.</w:t>
      </w:r>
    </w:p>
    <w:p w14:paraId="014F2A49" w14:textId="77777777" w:rsidR="003B44CD" w:rsidRPr="008E076E" w:rsidRDefault="009E0DB6">
      <w:pPr>
        <w:pStyle w:val="Bibliography"/>
        <w:rPr>
          <w:lang w:val="en-GB"/>
        </w:rPr>
      </w:pPr>
      <w:bookmarkStart w:id="240" w:name="ref-zhang2019post"/>
      <w:bookmarkEnd w:id="239"/>
      <w:r w:rsidRPr="008E076E">
        <w:rPr>
          <w:lang w:val="en-GB"/>
        </w:rPr>
        <w:t xml:space="preserve">Zhang, </w:t>
      </w:r>
      <w:proofErr w:type="spellStart"/>
      <w:r w:rsidRPr="008E076E">
        <w:rPr>
          <w:lang w:val="en-GB"/>
        </w:rPr>
        <w:t>Yiran</w:t>
      </w:r>
      <w:proofErr w:type="spellEnd"/>
      <w:r w:rsidRPr="008E076E">
        <w:rPr>
          <w:lang w:val="en-GB"/>
        </w:rPr>
        <w:t xml:space="preserve">, Rita </w:t>
      </w:r>
      <w:proofErr w:type="spellStart"/>
      <w:r w:rsidRPr="008E076E">
        <w:rPr>
          <w:lang w:val="en-GB"/>
        </w:rPr>
        <w:t>Hedo</w:t>
      </w:r>
      <w:proofErr w:type="spellEnd"/>
      <w:r w:rsidRPr="008E076E">
        <w:rPr>
          <w:lang w:val="en-GB"/>
        </w:rPr>
        <w:t xml:space="preserve">, Anna Rivera, Rudolph </w:t>
      </w:r>
      <w:proofErr w:type="spellStart"/>
      <w:r w:rsidRPr="008E076E">
        <w:rPr>
          <w:lang w:val="en-GB"/>
        </w:rPr>
        <w:t>Rull</w:t>
      </w:r>
      <w:proofErr w:type="spellEnd"/>
      <w:r w:rsidRPr="008E076E">
        <w:rPr>
          <w:lang w:val="en-GB"/>
        </w:rPr>
        <w:t xml:space="preserve">, Sabrina Richardson, and Xin M Tu. 2019. “Post Hoc Power Analysis: Is It an Informative and Meaningful Analysis?” </w:t>
      </w:r>
      <w:r w:rsidRPr="008E076E">
        <w:rPr>
          <w:i/>
          <w:lang w:val="en-GB"/>
        </w:rPr>
        <w:t>General Psychiatry</w:t>
      </w:r>
      <w:r w:rsidRPr="008E076E">
        <w:rPr>
          <w:lang w:val="en-GB"/>
        </w:rPr>
        <w:t xml:space="preserve"> 32 (4).</w:t>
      </w:r>
      <w:bookmarkEnd w:id="226"/>
      <w:bookmarkEnd w:id="240"/>
    </w:p>
    <w:sectPr w:rsidR="003B44CD" w:rsidRPr="008E076E">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3" w:author="hgoerlitz" w:date="2020-08-13T10:17:00Z" w:initials="hg">
    <w:p w14:paraId="30EED831" w14:textId="77777777" w:rsidR="0077013A" w:rsidRDefault="0077013A">
      <w:pPr>
        <w:pStyle w:val="CommentText"/>
      </w:pPr>
      <w:r>
        <w:rPr>
          <w:rStyle w:val="CommentReference"/>
        </w:rPr>
        <w:annotationRef/>
      </w:r>
      <w:r>
        <w:t>Wouldn’t put too much emphasize on the lab/field aspect. It’s all true, but does the field aspect explain your results? And our field problem is the low level of control that we have.</w:t>
      </w:r>
    </w:p>
  </w:comment>
  <w:comment w:id="24" w:author="hgoerlitz" w:date="2020-08-13T10:18:00Z" w:initials="hg">
    <w:p w14:paraId="55E8AFDC" w14:textId="77777777" w:rsidR="0077013A" w:rsidRDefault="0077013A">
      <w:pPr>
        <w:pStyle w:val="CommentText"/>
      </w:pPr>
      <w:r>
        <w:rPr>
          <w:rStyle w:val="CommentReference"/>
        </w:rPr>
        <w:annotationRef/>
      </w:r>
      <w:r>
        <w:t>Correct – but is this a major reason underlying the results? Otherwise, yes, mention it, but it’s a smallish thing (not for you, but for the paper…)</w:t>
      </w:r>
    </w:p>
  </w:comment>
  <w:comment w:id="27" w:author="hgoerlitz" w:date="2020-08-13T10:24:00Z" w:initials="hg">
    <w:p w14:paraId="5AAF5F84" w14:textId="77777777" w:rsidR="0077013A" w:rsidRDefault="0077013A">
      <w:pPr>
        <w:pStyle w:val="CommentText"/>
      </w:pPr>
      <w:r>
        <w:rPr>
          <w:rStyle w:val="CommentReference"/>
        </w:rPr>
        <w:annotationRef/>
      </w:r>
      <w:r>
        <w:t xml:space="preserve">These studies and results weren’t mentioned yet. Would be important for context and </w:t>
      </w:r>
      <w:proofErr w:type="spellStart"/>
      <w:r>
        <w:t>comparision</w:t>
      </w:r>
      <w:proofErr w:type="spellEnd"/>
      <w:r>
        <w:t xml:space="preserve"> with FM bats</w:t>
      </w:r>
    </w:p>
  </w:comment>
  <w:comment w:id="40" w:author="hgoerlitz" w:date="2020-08-13T10:25:00Z" w:initials="hg">
    <w:p w14:paraId="14F02791" w14:textId="77777777" w:rsidR="0077013A" w:rsidRDefault="0077013A">
      <w:pPr>
        <w:pStyle w:val="CommentText"/>
      </w:pPr>
      <w:r>
        <w:rPr>
          <w:rStyle w:val="CommentReference"/>
        </w:rPr>
        <w:annotationRef/>
      </w:r>
      <w:r>
        <w:t xml:space="preserve">Use active voice. </w:t>
      </w:r>
    </w:p>
  </w:comment>
  <w:comment w:id="51" w:author="hgoerlitz" w:date="2020-08-13T10:29:00Z" w:initials="hg">
    <w:p w14:paraId="5C2AACA2" w14:textId="77777777" w:rsidR="007D6FE1" w:rsidRDefault="007D6FE1">
      <w:pPr>
        <w:pStyle w:val="CommentText"/>
      </w:pPr>
      <w:r>
        <w:rPr>
          <w:rStyle w:val="CommentReference"/>
        </w:rPr>
        <w:annotationRef/>
      </w:r>
      <w:r>
        <w:t>Odd reason. Do you mean this? Maximizing spatial coverage would be important</w:t>
      </w:r>
    </w:p>
  </w:comment>
  <w:comment w:id="52" w:author="hgoerlitz" w:date="2020-08-13T10:30:00Z" w:initials="hg">
    <w:p w14:paraId="6C2D9D36" w14:textId="77777777" w:rsidR="007D6FE1" w:rsidRDefault="007D6FE1">
      <w:pPr>
        <w:pStyle w:val="CommentText"/>
      </w:pPr>
      <w:r>
        <w:rPr>
          <w:rStyle w:val="CommentReference"/>
        </w:rPr>
        <w:annotationRef/>
      </w:r>
      <w:r>
        <w:t>All bat calls are</w:t>
      </w:r>
    </w:p>
  </w:comment>
  <w:comment w:id="54" w:author="hgoerlitz" w:date="2020-08-13T10:30:00Z" w:initials="hg">
    <w:p w14:paraId="2CF52312" w14:textId="77777777" w:rsidR="007D6FE1" w:rsidRDefault="007D6FE1">
      <w:pPr>
        <w:pStyle w:val="CommentText"/>
      </w:pPr>
      <w:r>
        <w:rPr>
          <w:rStyle w:val="CommentReference"/>
        </w:rPr>
        <w:annotationRef/>
      </w:r>
      <w:r>
        <w:t>Repeat from above, with different (more relevant) reason)</w:t>
      </w:r>
    </w:p>
  </w:comment>
  <w:comment w:id="55" w:author="hgoerlitz" w:date="2020-08-13T10:31:00Z" w:initials="hg">
    <w:p w14:paraId="534F2628" w14:textId="77777777" w:rsidR="007D6FE1" w:rsidRDefault="007D6FE1">
      <w:pPr>
        <w:pStyle w:val="CommentText"/>
      </w:pPr>
      <w:r>
        <w:rPr>
          <w:rStyle w:val="CommentReference"/>
        </w:rPr>
        <w:annotationRef/>
      </w:r>
      <w:r>
        <w:t>No space between sign and number, and space between value and unit, always. Do you know locked signs and locked space, to avoid line breaks (STRG + SHFT + space/</w:t>
      </w:r>
      <w:proofErr w:type="gramStart"/>
      <w:r>
        <w:t>sign)</w:t>
      </w:r>
      <w:proofErr w:type="gramEnd"/>
    </w:p>
  </w:comment>
  <w:comment w:id="65" w:author="hgoerlitz" w:date="2020-08-13T10:32:00Z" w:initials="hg">
    <w:p w14:paraId="1E77A459" w14:textId="77777777" w:rsidR="007D6FE1" w:rsidRDefault="007D6FE1">
      <w:pPr>
        <w:pStyle w:val="CommentText"/>
      </w:pPr>
      <w:r>
        <w:rPr>
          <w:rStyle w:val="CommentReference"/>
        </w:rPr>
        <w:annotationRef/>
      </w:r>
      <w:proofErr w:type="spellStart"/>
      <w:r>
        <w:t>Sychnronize</w:t>
      </w:r>
      <w:proofErr w:type="spellEnd"/>
      <w:r>
        <w:t>? Not clear why time stamp is relevant to VIEW the bout, but relevant for video-video and video-audio sync</w:t>
      </w:r>
    </w:p>
  </w:comment>
  <w:comment w:id="66" w:author="hgoerlitz" w:date="2020-08-13T10:33:00Z" w:initials="hg">
    <w:p w14:paraId="6EE8BFAC" w14:textId="77777777" w:rsidR="007D6FE1" w:rsidRDefault="007D6FE1">
      <w:pPr>
        <w:pStyle w:val="CommentText"/>
      </w:pPr>
      <w:r>
        <w:rPr>
          <w:rStyle w:val="CommentReference"/>
        </w:rPr>
        <w:annotationRef/>
      </w:r>
      <w:r>
        <w:t>Non-ideal writing logic: your sentence provides a problem (variable fps), statement that it works (still able to view), and then the solution why it works that was not mentioned before, with a definite article (THE timestamp) suggesting that the reader should have heard it before.</w:t>
      </w:r>
    </w:p>
  </w:comment>
  <w:comment w:id="67" w:author="hgoerlitz" w:date="2020-08-13T10:35:00Z" w:initials="hg">
    <w:p w14:paraId="720E256A" w14:textId="77777777" w:rsidR="007D6FE1" w:rsidRDefault="007D6FE1">
      <w:pPr>
        <w:pStyle w:val="CommentText"/>
      </w:pPr>
      <w:r>
        <w:rPr>
          <w:rStyle w:val="CommentReference"/>
        </w:rPr>
        <w:annotationRef/>
      </w:r>
      <w:r>
        <w:t>As before: this was not mentioned before. Describe the parts and location of the setup first.</w:t>
      </w:r>
    </w:p>
  </w:comment>
  <w:comment w:id="68" w:author="hgoerlitz" w:date="2020-08-13T10:36:00Z" w:initials="hg">
    <w:p w14:paraId="23BE3E22" w14:textId="77777777" w:rsidR="007D6FE1" w:rsidRDefault="007D6FE1">
      <w:pPr>
        <w:pStyle w:val="CommentText"/>
      </w:pPr>
      <w:r>
        <w:rPr>
          <w:rStyle w:val="CommentReference"/>
        </w:rPr>
        <w:annotationRef/>
      </w:r>
      <w:r>
        <w:t xml:space="preserve">Doubled. Why not stable?? Not explained. </w:t>
      </w:r>
    </w:p>
    <w:p w14:paraId="5462641C" w14:textId="77777777" w:rsidR="007D6FE1" w:rsidRDefault="007D6FE1">
      <w:pPr>
        <w:pStyle w:val="CommentText"/>
      </w:pPr>
    </w:p>
    <w:p w14:paraId="5DA76421" w14:textId="08D84A05" w:rsidR="007D6FE1" w:rsidRDefault="007D6FE1">
      <w:pPr>
        <w:pStyle w:val="CommentText"/>
      </w:pPr>
      <w:r>
        <w:t xml:space="preserve">Need to say </w:t>
      </w:r>
      <w:r w:rsidR="008E0F17">
        <w:t xml:space="preserve">that </w:t>
      </w:r>
      <w:r>
        <w:t>at all? We do expect stable FOV.</w:t>
      </w:r>
    </w:p>
  </w:comment>
  <w:comment w:id="69" w:author="hgoerlitz" w:date="2020-08-13T10:55:00Z" w:initials="hg">
    <w:p w14:paraId="2FBF0B85" w14:textId="5AACF440" w:rsidR="00756E50" w:rsidRDefault="00756E50">
      <w:pPr>
        <w:pStyle w:val="CommentText"/>
      </w:pPr>
      <w:r>
        <w:rPr>
          <w:rStyle w:val="CommentReference"/>
        </w:rPr>
        <w:annotationRef/>
      </w:r>
      <w:r>
        <w:t>Move forward: you mentioned a sync signal above, without having talked about the sync yet</w:t>
      </w:r>
    </w:p>
  </w:comment>
  <w:comment w:id="72" w:author="hgoerlitz" w:date="2020-08-13T10:56:00Z" w:initials="hg">
    <w:p w14:paraId="04F542AA" w14:textId="719A4E60" w:rsidR="00292649" w:rsidRDefault="00292649">
      <w:pPr>
        <w:pStyle w:val="CommentText"/>
      </w:pPr>
      <w:r>
        <w:rPr>
          <w:rStyle w:val="CommentReference"/>
        </w:rPr>
        <w:annotationRef/>
      </w:r>
      <w:r>
        <w:t>Provide some more details</w:t>
      </w:r>
    </w:p>
  </w:comment>
  <w:comment w:id="88" w:author="hgoerlitz" w:date="2020-08-13T11:15:00Z" w:initials="hg">
    <w:p w14:paraId="3C6708D7" w14:textId="77777777" w:rsidR="00CB1759" w:rsidRDefault="00CB1759">
      <w:pPr>
        <w:pStyle w:val="CommentText"/>
      </w:pPr>
      <w:r>
        <w:rPr>
          <w:rStyle w:val="CommentReference"/>
        </w:rPr>
        <w:annotationRef/>
      </w:r>
      <w:r>
        <w:t>We need one good name for our unit of observation, which has video data and audio data. Try not to talk technically about one call per recording, but more scientifically/hypothesis-oriented about one call per XXX (= unit of observation).</w:t>
      </w:r>
    </w:p>
    <w:p w14:paraId="4E57CA75" w14:textId="1ED8E772" w:rsidR="00624BB9" w:rsidRDefault="00624BB9">
      <w:pPr>
        <w:pStyle w:val="CommentText"/>
      </w:pPr>
    </w:p>
  </w:comment>
  <w:comment w:id="112" w:author="hgoerlitz" w:date="2020-08-13T11:23:00Z" w:initials="hg">
    <w:p w14:paraId="0233D34A" w14:textId="39C722C3" w:rsidR="00624BB9" w:rsidRDefault="00624BB9">
      <w:pPr>
        <w:pStyle w:val="CommentText"/>
      </w:pPr>
      <w:r>
        <w:rPr>
          <w:rStyle w:val="CommentReference"/>
        </w:rPr>
        <w:annotationRef/>
      </w:r>
      <w:r>
        <w:t xml:space="preserve">“annotations” is technical. Yes, we did annotations, but not because we want to </w:t>
      </w:r>
      <w:proofErr w:type="spellStart"/>
      <w:r>
        <w:t>analyse</w:t>
      </w:r>
      <w:proofErr w:type="spellEnd"/>
      <w:r>
        <w:t xml:space="preserve"> annotations, but because we want to </w:t>
      </w:r>
      <w:proofErr w:type="spellStart"/>
      <w:r>
        <w:t>analyse</w:t>
      </w:r>
      <w:proofErr w:type="spellEnd"/>
      <w:r>
        <w:t xml:space="preserve"> bat </w:t>
      </w:r>
      <w:proofErr w:type="spellStart"/>
      <w:r>
        <w:t>behaviour</w:t>
      </w:r>
      <w:proofErr w:type="spellEnd"/>
      <w:r>
        <w:t xml:space="preserve"> in specific situations, for which you need a name: single/multi-bat flight bouts, or whatever.</w:t>
      </w:r>
    </w:p>
  </w:comment>
  <w:comment w:id="121" w:author="hgoerlitz" w:date="2020-08-13T11:25:00Z" w:initials="hg">
    <w:p w14:paraId="3DAD1B7E" w14:textId="79EF9084" w:rsidR="00624BB9" w:rsidRDefault="00624BB9">
      <w:pPr>
        <w:pStyle w:val="CommentText"/>
      </w:pPr>
      <w:r>
        <w:rPr>
          <w:rStyle w:val="CommentReference"/>
        </w:rPr>
        <w:annotationRef/>
      </w:r>
      <w:r>
        <w:t>???</w:t>
      </w:r>
    </w:p>
  </w:comment>
  <w:comment w:id="125" w:author="hgoerlitz" w:date="2020-08-13T11:26:00Z" w:initials="hg">
    <w:p w14:paraId="2A04F9BB" w14:textId="2B8AB1A0" w:rsidR="00624BB9" w:rsidRDefault="00624BB9">
      <w:pPr>
        <w:pStyle w:val="CommentText"/>
      </w:pPr>
      <w:r>
        <w:rPr>
          <w:rStyle w:val="CommentReference"/>
        </w:rPr>
        <w:annotationRef/>
      </w:r>
      <w:r>
        <w:t xml:space="preserve">How? Sounds like 180° </w:t>
      </w:r>
      <w:proofErr w:type="spellStart"/>
      <w:r>
        <w:t>dififerently</w:t>
      </w:r>
      <w:proofErr w:type="spellEnd"/>
      <w:r>
        <w:t xml:space="preserve"> oriented flight direction. How does this work with this directional mic?</w:t>
      </w:r>
    </w:p>
  </w:comment>
  <w:comment w:id="139" w:author="hgoerlitz" w:date="2020-08-13T11:28:00Z" w:initials="hg">
    <w:p w14:paraId="5F15A8DF" w14:textId="77777777" w:rsidR="004F0F2F" w:rsidRDefault="004F0F2F">
      <w:pPr>
        <w:pStyle w:val="CommentText"/>
      </w:pPr>
      <w:r>
        <w:rPr>
          <w:rStyle w:val="CommentReference"/>
        </w:rPr>
        <w:annotationRef/>
      </w:r>
      <w:r>
        <w:t>This and the next figures can likely be combined in one or two method figures, together with the cave figures. Four separate method figures will be too much.</w:t>
      </w:r>
    </w:p>
    <w:p w14:paraId="55F1FACE" w14:textId="77777777" w:rsidR="004F0F2F" w:rsidRDefault="004F0F2F">
      <w:pPr>
        <w:pStyle w:val="CommentText"/>
      </w:pPr>
    </w:p>
    <w:p w14:paraId="48087947" w14:textId="3CAA877F" w:rsidR="004F0F2F" w:rsidRDefault="004F0F2F">
      <w:pPr>
        <w:pStyle w:val="CommentText"/>
      </w:pPr>
      <w:r>
        <w:t xml:space="preserve">Check </w:t>
      </w:r>
      <w:r w:rsidR="00E32CAE">
        <w:t xml:space="preserve">for </w:t>
      </w:r>
      <w:r>
        <w:t>sensible units (kHz, ms)</w:t>
      </w:r>
    </w:p>
  </w:comment>
  <w:comment w:id="147" w:author="hgoerlitz" w:date="2020-08-13T11:39:00Z" w:initials="hg">
    <w:p w14:paraId="0A676CA3" w14:textId="2D0656D3" w:rsidR="008E1964" w:rsidRDefault="008E1964">
      <w:pPr>
        <w:pStyle w:val="CommentText"/>
      </w:pPr>
      <w:r>
        <w:rPr>
          <w:rStyle w:val="CommentReference"/>
        </w:rPr>
        <w:annotationRef/>
      </w:r>
      <w:r>
        <w:t xml:space="preserve">Detailed repeats of </w:t>
      </w:r>
      <w:proofErr w:type="spellStart"/>
      <w:r>
        <w:t>prev</w:t>
      </w:r>
      <w:proofErr w:type="spellEnd"/>
      <w:r>
        <w:t xml:space="preserve"> sentences, rephrase</w:t>
      </w:r>
    </w:p>
  </w:comment>
  <w:comment w:id="149" w:author="hgoerlitz" w:date="2020-08-13T11:40:00Z" w:initials="hg">
    <w:p w14:paraId="673DB238" w14:textId="0E488825" w:rsidR="008E1964" w:rsidRDefault="008E1964">
      <w:pPr>
        <w:pStyle w:val="CommentText"/>
      </w:pPr>
      <w:r>
        <w:rPr>
          <w:rStyle w:val="CommentReference"/>
        </w:rPr>
        <w:annotationRef/>
      </w:r>
      <w:r>
        <w:t>Not quite. With a 50 ms call and a 50 ms window, you will regularly have chopped calls. Which I think is fine, but I wouldn’t give this claim/justification</w:t>
      </w:r>
    </w:p>
  </w:comment>
  <w:comment w:id="152" w:author="hgoerlitz" w:date="2020-08-13T11:41:00Z" w:initials="hg">
    <w:p w14:paraId="6F7CEA5B" w14:textId="5D02661D" w:rsidR="008E1964" w:rsidRDefault="008E1964">
      <w:pPr>
        <w:pStyle w:val="CommentText"/>
      </w:pPr>
      <w:r>
        <w:rPr>
          <w:rStyle w:val="CommentReference"/>
        </w:rPr>
        <w:annotationRef/>
      </w:r>
      <w:r>
        <w:t>Why 45? 50?</w:t>
      </w:r>
    </w:p>
  </w:comment>
  <w:comment w:id="153" w:author="hgoerlitz" w:date="2020-08-13T11:42:00Z" w:initials="hg">
    <w:p w14:paraId="76D66194" w14:textId="77777777" w:rsidR="008E1964" w:rsidRDefault="008E1964">
      <w:pPr>
        <w:pStyle w:val="CommentText"/>
      </w:pPr>
      <w:r>
        <w:rPr>
          <w:rStyle w:val="CommentReference"/>
        </w:rPr>
        <w:annotationRef/>
      </w:r>
      <w:r>
        <w:t>We need examples of different real situations: single bat and multi-bat.</w:t>
      </w:r>
    </w:p>
    <w:p w14:paraId="1F43A420" w14:textId="77777777" w:rsidR="008E1964" w:rsidRDefault="008E1964">
      <w:pPr>
        <w:pStyle w:val="CommentText"/>
      </w:pPr>
    </w:p>
    <w:p w14:paraId="31F77657" w14:textId="77777777" w:rsidR="008E1964" w:rsidRDefault="008E1964">
      <w:pPr>
        <w:pStyle w:val="CommentText"/>
      </w:pPr>
      <w:r>
        <w:t>Spectrograms with dB-scale bar</w:t>
      </w:r>
    </w:p>
    <w:p w14:paraId="41E06CC0" w14:textId="77777777" w:rsidR="008E1964" w:rsidRDefault="008E1964">
      <w:pPr>
        <w:pStyle w:val="CommentText"/>
      </w:pPr>
    </w:p>
    <w:p w14:paraId="40144339" w14:textId="7D83BC6C" w:rsidR="008E1964" w:rsidRDefault="008E1964">
      <w:pPr>
        <w:pStyle w:val="CommentText"/>
      </w:pPr>
    </w:p>
  </w:comment>
  <w:comment w:id="159" w:author="hgoerlitz" w:date="2020-08-13T11:44:00Z" w:initials="hg">
    <w:p w14:paraId="2CE4ADEF" w14:textId="70C006EA" w:rsidR="008E1964" w:rsidRDefault="008E1964">
      <w:pPr>
        <w:pStyle w:val="CommentText"/>
      </w:pPr>
      <w:r>
        <w:rPr>
          <w:rStyle w:val="CommentReference"/>
        </w:rPr>
        <w:annotationRef/>
      </w:r>
      <w:r>
        <w:t xml:space="preserve">Non-ideal phrase. Sound like you </w:t>
      </w:r>
      <w:proofErr w:type="spellStart"/>
      <w:r>
        <w:t>analysed</w:t>
      </w:r>
      <w:proofErr w:type="spellEnd"/>
      <w:r>
        <w:t xml:space="preserve"> these parameters, plus others that are not mentioned. </w:t>
      </w:r>
      <w:proofErr w:type="spellStart"/>
      <w:r>
        <w:t>Direclty</w:t>
      </w:r>
      <w:proofErr w:type="spellEnd"/>
      <w:r>
        <w:t xml:space="preserve"> state what </w:t>
      </w:r>
      <w:proofErr w:type="gramStart"/>
      <w:r>
        <w:t>you</w:t>
      </w:r>
      <w:proofErr w:type="gramEnd"/>
      <w:r>
        <w:t xml:space="preserve"> analysis (can omit “acoustic measurements were performed”):</w:t>
      </w:r>
    </w:p>
    <w:p w14:paraId="63AE2781" w14:textId="77777777" w:rsidR="008E1964" w:rsidRDefault="008E1964">
      <w:pPr>
        <w:pStyle w:val="CommentText"/>
      </w:pPr>
    </w:p>
    <w:p w14:paraId="1699BC71" w14:textId="4A90FDBA" w:rsidR="008E1964" w:rsidRDefault="008E1964">
      <w:pPr>
        <w:pStyle w:val="CommentText"/>
      </w:pPr>
      <w:r>
        <w:t>We measured X1, X2 and X3 for each 50 ms window with calls; silent windows were omitted.</w:t>
      </w:r>
    </w:p>
  </w:comment>
  <w:comment w:id="160" w:author="hgoerlitz" w:date="2020-08-13T11:46:00Z" w:initials="hg">
    <w:p w14:paraId="283CCB99" w14:textId="323B6E37" w:rsidR="008E1964" w:rsidRDefault="008E1964">
      <w:pPr>
        <w:pStyle w:val="CommentText"/>
      </w:pPr>
      <w:r>
        <w:rPr>
          <w:rStyle w:val="CommentReference"/>
        </w:rPr>
        <w:annotationRef/>
      </w:r>
      <w:r>
        <w:t>Is that what you mean?</w:t>
      </w:r>
    </w:p>
  </w:comment>
  <w:comment w:id="180" w:author="hgoerlitz" w:date="2020-08-13T11:47:00Z" w:initials="hg">
    <w:p w14:paraId="6FFFD367" w14:textId="225A78C8" w:rsidR="008E1964" w:rsidRDefault="008E1964">
      <w:pPr>
        <w:pStyle w:val="CommentText"/>
      </w:pPr>
      <w:r>
        <w:rPr>
          <w:rStyle w:val="CommentReference"/>
        </w:rPr>
        <w:annotationRef/>
      </w:r>
      <w:r>
        <w:t xml:space="preserve">The overlap is a measure for the similarity of the distributions, right? </w:t>
      </w:r>
      <w:proofErr w:type="spellStart"/>
      <w:r>
        <w:t>Thsu</w:t>
      </w:r>
      <w:proofErr w:type="spellEnd"/>
      <w:r>
        <w:t>, we use this coefficient that MEASURES the overlap to estimate the SIMILARITY? Because, we are not interested in the overlap per se, but in differences/similarity of the distribution. Thus, rewording the previous sentence</w:t>
      </w:r>
    </w:p>
  </w:comment>
  <w:comment w:id="184" w:author="hgoerlitz" w:date="2020-08-13T11:51:00Z" w:initials="hg">
    <w:p w14:paraId="3C312B0A" w14:textId="4BB41B9A" w:rsidR="004D278F" w:rsidRDefault="004D278F">
      <w:pPr>
        <w:pStyle w:val="CommentText"/>
      </w:pPr>
      <w:r>
        <w:rPr>
          <w:rStyle w:val="CommentReference"/>
        </w:rPr>
        <w:annotationRef/>
      </w:r>
      <w:r>
        <w:t xml:space="preserve">I don’t get the reason why you used this and the </w:t>
      </w:r>
      <w:proofErr w:type="spellStart"/>
      <w:r>
        <w:t>prevous</w:t>
      </w:r>
      <w:proofErr w:type="spellEnd"/>
      <w:r>
        <w:t xml:space="preserve"> approach – both seem to asses call properties and their difference between single and multi-bat. Explain clearly.</w:t>
      </w:r>
    </w:p>
  </w:comment>
  <w:comment w:id="186" w:author="hgoerlitz" w:date="2020-08-13T11:53:00Z" w:initials="hg">
    <w:p w14:paraId="65ED3676" w14:textId="77777777" w:rsidR="004D278F" w:rsidRDefault="004D278F">
      <w:pPr>
        <w:pStyle w:val="CommentText"/>
      </w:pPr>
      <w:r>
        <w:rPr>
          <w:rStyle w:val="CommentReference"/>
        </w:rPr>
        <w:annotationRef/>
      </w:r>
      <w:r>
        <w:t>Report them.</w:t>
      </w:r>
    </w:p>
    <w:p w14:paraId="7252BF7B" w14:textId="77777777" w:rsidR="004D278F" w:rsidRDefault="004D278F">
      <w:pPr>
        <w:pStyle w:val="CommentText"/>
      </w:pPr>
    </w:p>
    <w:p w14:paraId="5793BBCF" w14:textId="664D3F91" w:rsidR="004D278F" w:rsidRDefault="004D278F">
      <w:pPr>
        <w:pStyle w:val="CommentText"/>
      </w:pPr>
      <w:r>
        <w:t xml:space="preserve">We set the MDE for parameter 1 to xxx, para2 to </w:t>
      </w:r>
      <w:proofErr w:type="spellStart"/>
      <w:r>
        <w:t>yyy</w:t>
      </w:r>
      <w:proofErr w:type="spellEnd"/>
      <w:r>
        <w:t xml:space="preserve">, para3 to 3, based on previous studies in similar contexts / species / … (R. </w:t>
      </w:r>
      <w:proofErr w:type="spellStart"/>
      <w:r>
        <w:t>capensis</w:t>
      </w:r>
      <w:proofErr w:type="spellEnd"/>
      <w:r>
        <w:t xml:space="preserve">: Fawcett et </w:t>
      </w:r>
      <w:proofErr w:type="gramStart"/>
      <w:r>
        <w:t>al,…</w:t>
      </w:r>
      <w:proofErr w:type="gramEnd"/>
      <w:r>
        <w:t>.)</w:t>
      </w:r>
    </w:p>
  </w:comment>
  <w:comment w:id="188" w:author="hgoerlitz" w:date="2020-08-13T11:55:00Z" w:initials="hg">
    <w:p w14:paraId="070DA13D" w14:textId="75BB40BF" w:rsidR="00DA4591" w:rsidRDefault="00DA4591">
      <w:pPr>
        <w:pStyle w:val="CommentText"/>
      </w:pPr>
      <w:r>
        <w:rPr>
          <w:rStyle w:val="CommentReference"/>
        </w:rPr>
        <w:annotationRef/>
      </w:r>
      <w:r>
        <w:t>Not yet explained</w:t>
      </w:r>
    </w:p>
  </w:comment>
  <w:comment w:id="190" w:author="hgoerlitz" w:date="2020-08-13T11:55:00Z" w:initials="hg">
    <w:p w14:paraId="3535716E" w14:textId="77777777" w:rsidR="00DA4591" w:rsidRDefault="00DA4591">
      <w:pPr>
        <w:pStyle w:val="CommentText"/>
      </w:pPr>
      <w:r>
        <w:rPr>
          <w:rStyle w:val="CommentReference"/>
        </w:rPr>
        <w:annotationRef/>
      </w:r>
      <w:r>
        <w:t xml:space="preserve">Cite those packages at the point where they are used. </w:t>
      </w:r>
    </w:p>
    <w:p w14:paraId="4F026F29" w14:textId="77777777" w:rsidR="00DA4591" w:rsidRDefault="00DA4591">
      <w:pPr>
        <w:pStyle w:val="CommentText"/>
      </w:pPr>
      <w:r>
        <w:t>Otherwise, you could also write:</w:t>
      </w:r>
    </w:p>
    <w:p w14:paraId="2BAFE61C" w14:textId="05227B75" w:rsidR="00DA4591" w:rsidRDefault="00DA4591">
      <w:pPr>
        <w:pStyle w:val="CommentText"/>
      </w:pPr>
      <w:r>
        <w:t xml:space="preserve">This paper was enabled by a series of hardware: USG purchased from </w:t>
      </w:r>
      <w:proofErr w:type="spellStart"/>
      <w:r>
        <w:t>Avisoft</w:t>
      </w:r>
      <w:proofErr w:type="spellEnd"/>
      <w:r>
        <w:t xml:space="preserve">, </w:t>
      </w:r>
      <w:proofErr w:type="spellStart"/>
      <w:r>
        <w:t>etc</w:t>
      </w:r>
      <w:proofErr w:type="spellEnd"/>
    </w:p>
  </w:comment>
  <w:comment w:id="193" w:author="hgoerlitz" w:date="2020-08-13T12:02:00Z" w:initials="hg">
    <w:p w14:paraId="40D33D9F" w14:textId="02EFD0D6" w:rsidR="00765196" w:rsidRDefault="00765196">
      <w:pPr>
        <w:pStyle w:val="CommentText"/>
      </w:pPr>
      <w:r>
        <w:rPr>
          <w:rStyle w:val="CommentReference"/>
        </w:rPr>
        <w:annotationRef/>
      </w:r>
    </w:p>
  </w:comment>
  <w:comment w:id="212" w:author="hgoerlitz" w:date="2020-08-13T12:05:00Z" w:initials="hg">
    <w:p w14:paraId="323D545D" w14:textId="77777777" w:rsidR="00765196" w:rsidRDefault="00765196">
      <w:pPr>
        <w:pStyle w:val="CommentText"/>
      </w:pPr>
      <w:r>
        <w:rPr>
          <w:rStyle w:val="CommentReference"/>
        </w:rPr>
        <w:annotationRef/>
      </w:r>
      <w:r>
        <w:t xml:space="preserve">We will present results and methods. However, to guide the reader, we should decide whether this is rather a </w:t>
      </w:r>
      <w:proofErr w:type="gramStart"/>
      <w:r>
        <w:t>methods</w:t>
      </w:r>
      <w:proofErr w:type="gramEnd"/>
      <w:r>
        <w:t xml:space="preserve"> or a research paper. We could argue both ways. Methods could be: the </w:t>
      </w:r>
      <w:proofErr w:type="spellStart"/>
      <w:r>
        <w:t>itsFM</w:t>
      </w:r>
      <w:proofErr w:type="spellEnd"/>
      <w:r>
        <w:t xml:space="preserve"> package, and the comparison between single and windowed-call analysis (the focus of this could be to show that a simple windowed-call analysis gives similar results to a single call analysis, providing a tool for future studies).</w:t>
      </w:r>
    </w:p>
    <w:p w14:paraId="76ED010A" w14:textId="3E9277C0" w:rsidR="00765196" w:rsidRDefault="00765196">
      <w:pPr>
        <w:pStyle w:val="CommentText"/>
      </w:pPr>
      <w:r>
        <w:t>The research focus could be (if we are certain about this result) that there is no frequency jamming response in horseshoe bats, adding to the increasing recent evidence about this.</w:t>
      </w:r>
    </w:p>
  </w:comment>
  <w:comment w:id="213" w:author="hgoerlitz" w:date="2020-08-13T12:10:00Z" w:initials="hg">
    <w:p w14:paraId="3137BAFF" w14:textId="49571B2B" w:rsidR="00765196" w:rsidRDefault="00765196">
      <w:pPr>
        <w:pStyle w:val="CommentText"/>
      </w:pPr>
      <w:r>
        <w:rPr>
          <w:rStyle w:val="CommentReference"/>
        </w:rPr>
        <w:annotationRef/>
      </w:r>
      <w:r>
        <w:t xml:space="preserve">Should have final results first </w:t>
      </w:r>
      <w:proofErr w:type="spellStart"/>
      <w:r>
        <w:t>analysed</w:t>
      </w:r>
      <w:proofErr w:type="spellEnd"/>
      <w:r>
        <w:t xml:space="preserve">, plotted and described before going too much into discussion. </w:t>
      </w:r>
      <w:r>
        <w:t>Cannot assess yet.</w:t>
      </w:r>
      <w:bookmarkStart w:id="215" w:name="_GoBack"/>
      <w:bookmarkEnd w:id="215"/>
    </w:p>
  </w:comment>
  <w:comment w:id="216" w:author="hgoerlitz" w:date="2020-08-13T12:10:00Z" w:initials="hg">
    <w:p w14:paraId="31A2B0F2" w14:textId="0976E4E4" w:rsidR="00765196" w:rsidRDefault="00765196">
      <w:pPr>
        <w:pStyle w:val="CommentText"/>
      </w:pPr>
      <w:r>
        <w:rPr>
          <w:rStyle w:val="CommentReference"/>
        </w:rPr>
        <w:annotationRef/>
      </w:r>
      <w:r>
        <w:t>That might be too important as to discuss this only in the discussion and SI. Might be part of the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EED831" w15:done="0"/>
  <w15:commentEx w15:paraId="55E8AFDC" w15:done="0"/>
  <w15:commentEx w15:paraId="5AAF5F84" w15:done="0"/>
  <w15:commentEx w15:paraId="14F02791" w15:done="0"/>
  <w15:commentEx w15:paraId="5C2AACA2" w15:done="0"/>
  <w15:commentEx w15:paraId="6C2D9D36" w15:done="0"/>
  <w15:commentEx w15:paraId="2CF52312" w15:done="0"/>
  <w15:commentEx w15:paraId="534F2628" w15:done="0"/>
  <w15:commentEx w15:paraId="1E77A459" w15:done="0"/>
  <w15:commentEx w15:paraId="6EE8BFAC" w15:done="0"/>
  <w15:commentEx w15:paraId="720E256A" w15:done="0"/>
  <w15:commentEx w15:paraId="5DA76421" w15:done="0"/>
  <w15:commentEx w15:paraId="2FBF0B85" w15:done="0"/>
  <w15:commentEx w15:paraId="04F542AA" w15:done="0"/>
  <w15:commentEx w15:paraId="4E57CA75" w15:done="0"/>
  <w15:commentEx w15:paraId="0233D34A" w15:done="0"/>
  <w15:commentEx w15:paraId="3DAD1B7E" w15:done="0"/>
  <w15:commentEx w15:paraId="2A04F9BB" w15:done="0"/>
  <w15:commentEx w15:paraId="48087947" w15:done="0"/>
  <w15:commentEx w15:paraId="0A676CA3" w15:done="0"/>
  <w15:commentEx w15:paraId="673DB238" w15:done="0"/>
  <w15:commentEx w15:paraId="6F7CEA5B" w15:done="0"/>
  <w15:commentEx w15:paraId="40144339" w15:done="0"/>
  <w15:commentEx w15:paraId="1699BC71" w15:done="0"/>
  <w15:commentEx w15:paraId="283CCB99" w15:done="0"/>
  <w15:commentEx w15:paraId="6FFFD367" w15:done="0"/>
  <w15:commentEx w15:paraId="3C312B0A" w15:done="0"/>
  <w15:commentEx w15:paraId="5793BBCF" w15:done="0"/>
  <w15:commentEx w15:paraId="070DA13D" w15:done="0"/>
  <w15:commentEx w15:paraId="2BAFE61C" w15:done="0"/>
  <w15:commentEx w15:paraId="40D33D9F" w15:done="0"/>
  <w15:commentEx w15:paraId="76ED010A" w15:done="0"/>
  <w15:commentEx w15:paraId="3137BAFF" w15:done="0"/>
  <w15:commentEx w15:paraId="31A2B0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EED831" w16cid:durableId="22DF91B7"/>
  <w16cid:commentId w16cid:paraId="55E8AFDC" w16cid:durableId="22DF91EC"/>
  <w16cid:commentId w16cid:paraId="5AAF5F84" w16cid:durableId="22DF9360"/>
  <w16cid:commentId w16cid:paraId="14F02791" w16cid:durableId="22DF9384"/>
  <w16cid:commentId w16cid:paraId="5C2AACA2" w16cid:durableId="22DF947A"/>
  <w16cid:commentId w16cid:paraId="6C2D9D36" w16cid:durableId="22DF94C6"/>
  <w16cid:commentId w16cid:paraId="2CF52312" w16cid:durableId="22DF94D4"/>
  <w16cid:commentId w16cid:paraId="534F2628" w16cid:durableId="22DF94F5"/>
  <w16cid:commentId w16cid:paraId="1E77A459" w16cid:durableId="22DF954A"/>
  <w16cid:commentId w16cid:paraId="6EE8BFAC" w16cid:durableId="22DF9571"/>
  <w16cid:commentId w16cid:paraId="720E256A" w16cid:durableId="22DF9606"/>
  <w16cid:commentId w16cid:paraId="5DA76421" w16cid:durableId="22DF9631"/>
  <w16cid:commentId w16cid:paraId="2FBF0B85" w16cid:durableId="22DF9A92"/>
  <w16cid:commentId w16cid:paraId="04F542AA" w16cid:durableId="22DF9AC5"/>
  <w16cid:commentId w16cid:paraId="4E57CA75" w16cid:durableId="22DF9F6A"/>
  <w16cid:commentId w16cid:paraId="0233D34A" w16cid:durableId="22DFA140"/>
  <w16cid:commentId w16cid:paraId="3DAD1B7E" w16cid:durableId="22DFA1B5"/>
  <w16cid:commentId w16cid:paraId="2A04F9BB" w16cid:durableId="22DFA1D6"/>
  <w16cid:commentId w16cid:paraId="48087947" w16cid:durableId="22DFA246"/>
  <w16cid:commentId w16cid:paraId="0A676CA3" w16cid:durableId="22DFA502"/>
  <w16cid:commentId w16cid:paraId="673DB238" w16cid:durableId="22DFA536"/>
  <w16cid:commentId w16cid:paraId="6F7CEA5B" w16cid:durableId="22DFA585"/>
  <w16cid:commentId w16cid:paraId="40144339" w16cid:durableId="22DFA5A9"/>
  <w16cid:commentId w16cid:paraId="1699BC71" w16cid:durableId="22DFA60C"/>
  <w16cid:commentId w16cid:paraId="283CCB99" w16cid:durableId="22DFA678"/>
  <w16cid:commentId w16cid:paraId="6FFFD367" w16cid:durableId="22DFA6D7"/>
  <w16cid:commentId w16cid:paraId="3C312B0A" w16cid:durableId="22DFA7C9"/>
  <w16cid:commentId w16cid:paraId="5793BBCF" w16cid:durableId="22DFA81E"/>
  <w16cid:commentId w16cid:paraId="070DA13D" w16cid:durableId="22DFA89A"/>
  <w16cid:commentId w16cid:paraId="2BAFE61C" w16cid:durableId="22DFA8B2"/>
  <w16cid:commentId w16cid:paraId="40D33D9F" w16cid:durableId="22DFAA52"/>
  <w16cid:commentId w16cid:paraId="76ED010A" w16cid:durableId="22DFAB1D"/>
  <w16cid:commentId w16cid:paraId="3137BAFF" w16cid:durableId="22DFAC3E"/>
  <w16cid:commentId w16cid:paraId="31A2B0F2" w16cid:durableId="22DFAC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FD00E3" w14:textId="77777777" w:rsidR="00927789" w:rsidRDefault="00927789">
      <w:pPr>
        <w:spacing w:after="0"/>
      </w:pPr>
      <w:r>
        <w:separator/>
      </w:r>
    </w:p>
  </w:endnote>
  <w:endnote w:type="continuationSeparator" w:id="0">
    <w:p w14:paraId="3FF790AC" w14:textId="77777777" w:rsidR="00927789" w:rsidRDefault="009277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8EE04" w14:textId="77777777" w:rsidR="00927789" w:rsidRDefault="00927789">
      <w:r>
        <w:separator/>
      </w:r>
    </w:p>
  </w:footnote>
  <w:footnote w:type="continuationSeparator" w:id="0">
    <w:p w14:paraId="7E6E4920" w14:textId="77777777" w:rsidR="00927789" w:rsidRDefault="00927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918550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86A87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7334F9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goerlitz">
    <w15:presenceInfo w15:providerId="None" w15:userId="hgoerli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92649"/>
    <w:rsid w:val="00326FAD"/>
    <w:rsid w:val="003B44CD"/>
    <w:rsid w:val="004D278F"/>
    <w:rsid w:val="004E29B3"/>
    <w:rsid w:val="004F0F2F"/>
    <w:rsid w:val="00590D07"/>
    <w:rsid w:val="00624BB9"/>
    <w:rsid w:val="00756E50"/>
    <w:rsid w:val="00765196"/>
    <w:rsid w:val="0077013A"/>
    <w:rsid w:val="00784D58"/>
    <w:rsid w:val="007D6FE1"/>
    <w:rsid w:val="008D6863"/>
    <w:rsid w:val="008E076E"/>
    <w:rsid w:val="008E0F17"/>
    <w:rsid w:val="008E1964"/>
    <w:rsid w:val="00927789"/>
    <w:rsid w:val="00997F02"/>
    <w:rsid w:val="009E0DB6"/>
    <w:rsid w:val="009E6DB6"/>
    <w:rsid w:val="00A70188"/>
    <w:rsid w:val="00B86B75"/>
    <w:rsid w:val="00BC48D5"/>
    <w:rsid w:val="00C36279"/>
    <w:rsid w:val="00CB1759"/>
    <w:rsid w:val="00DA4591"/>
    <w:rsid w:val="00E315A3"/>
    <w:rsid w:val="00E32CAE"/>
    <w:rsid w:val="00F940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5EC7"/>
  <w15:docId w15:val="{7D430B79-8B88-4809-9998-C33761DC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77013A"/>
    <w:rPr>
      <w:sz w:val="16"/>
      <w:szCs w:val="16"/>
    </w:rPr>
  </w:style>
  <w:style w:type="paragraph" w:styleId="CommentText">
    <w:name w:val="annotation text"/>
    <w:basedOn w:val="Normal"/>
    <w:link w:val="CommentTextChar"/>
    <w:semiHidden/>
    <w:unhideWhenUsed/>
    <w:rsid w:val="0077013A"/>
    <w:rPr>
      <w:sz w:val="20"/>
      <w:szCs w:val="20"/>
    </w:rPr>
  </w:style>
  <w:style w:type="character" w:customStyle="1" w:styleId="CommentTextChar">
    <w:name w:val="Comment Text Char"/>
    <w:basedOn w:val="DefaultParagraphFont"/>
    <w:link w:val="CommentText"/>
    <w:semiHidden/>
    <w:rsid w:val="0077013A"/>
    <w:rPr>
      <w:sz w:val="20"/>
      <w:szCs w:val="20"/>
    </w:rPr>
  </w:style>
  <w:style w:type="paragraph" w:styleId="CommentSubject">
    <w:name w:val="annotation subject"/>
    <w:basedOn w:val="CommentText"/>
    <w:next w:val="CommentText"/>
    <w:link w:val="CommentSubjectChar"/>
    <w:semiHidden/>
    <w:unhideWhenUsed/>
    <w:rsid w:val="0077013A"/>
    <w:rPr>
      <w:b/>
      <w:bCs/>
    </w:rPr>
  </w:style>
  <w:style w:type="character" w:customStyle="1" w:styleId="CommentSubjectChar">
    <w:name w:val="Comment Subject Char"/>
    <w:basedOn w:val="CommentTextChar"/>
    <w:link w:val="CommentSubject"/>
    <w:semiHidden/>
    <w:rsid w:val="0077013A"/>
    <w:rPr>
      <w:b/>
      <w:bCs/>
      <w:sz w:val="20"/>
      <w:szCs w:val="20"/>
    </w:rPr>
  </w:style>
  <w:style w:type="paragraph" w:styleId="BalloonText">
    <w:name w:val="Balloon Text"/>
    <w:basedOn w:val="Normal"/>
    <w:link w:val="BalloonTextChar"/>
    <w:semiHidden/>
    <w:unhideWhenUsed/>
    <w:rsid w:val="0077013A"/>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7701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0274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yperlink" Target="https://doi.org/https://doi.org/10.1038/s41592-019-0686-2"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daniellakens.blogspot.com/2016/02/why-you-dont-need-to-adjust-you-alpha.html" TargetMode="External"/><Relationship Id="rId2" Type="http://schemas.openxmlformats.org/officeDocument/2006/relationships/styles" Target="styles.xml"/><Relationship Id="rId16" Type="http://schemas.openxmlformats.org/officeDocument/2006/relationships/hyperlink" Target="https://audacityteam.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bookdown.org/yihui/rmarkdown"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4037</Words>
  <Characters>25434</Characters>
  <Application>Microsoft Office Word</Application>
  <DocSecurity>0</DocSecurity>
  <Lines>211</Lines>
  <Paragraphs>58</Paragraphs>
  <ScaleCrop>false</ScaleCrop>
  <HeadingPairs>
    <vt:vector size="2" baseType="variant">
      <vt:variant>
        <vt:lpstr>Title</vt:lpstr>
      </vt:variant>
      <vt:variant>
        <vt:i4>1</vt:i4>
      </vt:variant>
    </vt:vector>
  </HeadingPairs>
  <TitlesOfParts>
    <vt:vector size="1" baseType="lpstr">
      <vt:lpstr>How we studied the horseshoe bat craziness - (DRAFT TITLE)</vt:lpstr>
    </vt:vector>
  </TitlesOfParts>
  <Company/>
  <LinksUpToDate>false</LinksUpToDate>
  <CharactersWithSpaces>29413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we studied the horseshoe bat craziness - (DRAFT TITLE)</dc:title>
  <dc:creator>hgoerlitz</dc:creator>
  <cp:keywords/>
  <cp:lastModifiedBy>hgoerlitz</cp:lastModifiedBy>
  <cp:revision>11</cp:revision>
  <dcterms:created xsi:type="dcterms:W3CDTF">2020-08-13T08:07:00Z</dcterms:created>
  <dcterms:modified xsi:type="dcterms:W3CDTF">2020-08-13T10:11:00Z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accumsan sem arcu, a mattis purus luctus ut. Cras nibh mauris, vulputate a pharetra sed, ultricies eget tellus. Cras euismod sit amet mauris nec sollicitudin. Aliquam sodales diam eu est posuere</vt:lpwstr>
  </property>
  <property fmtid="{D5CDD505-2E9C-101B-9397-08002B2CF9AE}" pid="3" name="bibliography">
    <vt:lpwstr>references.bib</vt:lpwstr>
  </property>
  <property fmtid="{D5CDD505-2E9C-101B-9397-08002B2CF9AE}" pid="4" name="date">
    <vt:lpwstr>Last Updated : 2020-08-12</vt:lpwstr>
  </property>
  <property fmtid="{D5CDD505-2E9C-101B-9397-08002B2CF9AE}" pid="5" name="output">
    <vt:lpwstr/>
  </property>
</Properties>
</file>